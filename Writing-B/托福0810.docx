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A15A6" w14:textId="61D94EFD" w:rsidR="00D14E7D" w:rsidRDefault="00D14E7D" w:rsidP="00D14E7D">
      <w:r>
        <w:rPr>
          <w:rFonts w:hint="eastAsia"/>
        </w:rPr>
        <w:t>词汇内容的变化：换单词；换句型</w:t>
      </w:r>
    </w:p>
    <w:p w14:paraId="3AA8916B" w14:textId="77777777" w:rsidR="00D14E7D" w:rsidRDefault="00D14E7D" w:rsidP="00D14E7D"/>
    <w:p w14:paraId="799A5459" w14:textId="7C231F3E" w:rsidR="00D14E7D" w:rsidRDefault="00D14E7D" w:rsidP="00D14E7D">
      <w:r>
        <w:t xml:space="preserve">The reading passage’s author is convinced that </w:t>
      </w:r>
      <w:r>
        <w:rPr>
          <w:rFonts w:hint="eastAsia"/>
        </w:rPr>
        <w:t>the</w:t>
      </w:r>
      <w:r>
        <w:t xml:space="preserve"> benefits of offering four-day workweeks to employees are for individuals, companies as well as society. Yet the professor disagrees with the reading passage. </w:t>
      </w:r>
    </w:p>
    <w:p w14:paraId="4F439AED" w14:textId="77777777" w:rsidR="00D14E7D" w:rsidRDefault="00D14E7D" w:rsidP="00D14E7D"/>
    <w:p w14:paraId="025E7B5D" w14:textId="6A727CA4" w:rsidR="00D14E7D" w:rsidRDefault="00D14E7D" w:rsidP="00D14E7D">
      <w:r>
        <w:t xml:space="preserve">The reading passage’s author is convinced that if companies offer four-day workweeks to employees, individuals, companies as well as society can be </w:t>
      </w:r>
      <w:r w:rsidRPr="00D14E7D">
        <w:rPr>
          <w:color w:val="FF0000"/>
          <w:highlight w:val="yellow"/>
        </w:rPr>
        <w:t>benefited</w:t>
      </w:r>
      <w:r>
        <w:t xml:space="preserve">. Yet the professor disagrees with the reading passage. </w:t>
      </w:r>
    </w:p>
    <w:p w14:paraId="647A4A9E" w14:textId="77777777" w:rsidR="00D14E7D" w:rsidRDefault="00D14E7D" w:rsidP="00D14E7D"/>
    <w:p w14:paraId="25FC7C60" w14:textId="452487CE" w:rsidR="00D14E7D" w:rsidRDefault="00D14E7D" w:rsidP="00D14E7D">
      <w:r>
        <w:t xml:space="preserve">Firstly, the professor </w:t>
      </w:r>
      <w:r w:rsidRPr="00D14E7D">
        <w:rPr>
          <w:b/>
          <w:bCs/>
          <w:color w:val="FF0000"/>
        </w:rPr>
        <w:t>disputes</w:t>
      </w:r>
      <w:r w:rsidRPr="00D14E7D">
        <w:rPr>
          <w:color w:val="FF0000"/>
        </w:rPr>
        <w:t xml:space="preserve"> </w:t>
      </w:r>
      <w:r>
        <w:t xml:space="preserve">the reading’s point that </w:t>
      </w:r>
      <w:r w:rsidR="00CC0ABB">
        <w:rPr>
          <w:rFonts w:hint="eastAsia"/>
        </w:rPr>
        <w:t>th</w:t>
      </w:r>
      <w:r w:rsidR="00CC0ABB">
        <w:t xml:space="preserve">e profit of the company will increase, if employees are allowed to work four days in one week. He points out that companies </w:t>
      </w:r>
      <w:r w:rsidR="00437071">
        <w:t xml:space="preserve">that </w:t>
      </w:r>
      <w:r w:rsidR="00CC0ABB">
        <w:t xml:space="preserve">accepted the four-day workweek policy have to pay not only training and medical benefits, but also fees for office space and computers, which increases their spending. As a result, it cut into their profits. </w:t>
      </w:r>
    </w:p>
    <w:p w14:paraId="5D687A3D" w14:textId="77777777" w:rsidR="00CC0ABB" w:rsidRDefault="00CC0ABB" w:rsidP="00D14E7D"/>
    <w:p w14:paraId="78D4E5EA" w14:textId="7AD1F206" w:rsidR="00D14E7D" w:rsidRDefault="00D14E7D" w:rsidP="00D14E7D">
      <w:r>
        <w:t xml:space="preserve">Secondly, the professor </w:t>
      </w:r>
      <w:r w:rsidRPr="00D14E7D">
        <w:rPr>
          <w:b/>
          <w:bCs/>
          <w:color w:val="FF0000"/>
        </w:rPr>
        <w:t>opposes</w:t>
      </w:r>
      <w:r w:rsidRPr="00D14E7D">
        <w:rPr>
          <w:color w:val="FF0000"/>
        </w:rPr>
        <w:t xml:space="preserve"> </w:t>
      </w:r>
      <w:r>
        <w:t xml:space="preserve">the point made in the reading that </w:t>
      </w:r>
      <w:r w:rsidR="00CC0ABB">
        <w:t xml:space="preserve">the unemployment rate will decline. The lecturer refutes the idea completely. He even quotes that compared with employing new staff, companies are more willing to accept other options. Firstly, companies may require their workers to work overtime to make up the differences. Or, they may raise the expectation, so workers are required to work the same number of tasks within four days. Consequently, new jobs will not be provided, and employees will not be satisfied with their current jobs. </w:t>
      </w:r>
    </w:p>
    <w:p w14:paraId="2CC0BFCF" w14:textId="77777777" w:rsidR="00CC0ABB" w:rsidRDefault="00CC0ABB" w:rsidP="00D14E7D"/>
    <w:p w14:paraId="7AA73AB7" w14:textId="1401ED6B" w:rsidR="00CC0ABB" w:rsidRDefault="00D14E7D" w:rsidP="00D14E7D">
      <w:r>
        <w:t xml:space="preserve">Thirdly, the reading notes that </w:t>
      </w:r>
      <w:r w:rsidR="00CC0ABB">
        <w:t xml:space="preserve">working individuals will have more free days, so they can have a higher life quality. </w:t>
      </w:r>
      <w:r>
        <w:t xml:space="preserve">The lecturer holds a different perspective. The professor explains that </w:t>
      </w:r>
      <w:r w:rsidR="00CC0ABB">
        <w:t xml:space="preserve">people who work four days a week are more likely to lose their jobs during an economic downturn and they are less likely to be promoted, because employers prefer people who can work five days in one week. </w:t>
      </w:r>
    </w:p>
    <w:p w14:paraId="7F594FA2" w14:textId="77777777" w:rsidR="00CC0ABB" w:rsidRPr="00CC0ABB" w:rsidRDefault="00CC0ABB" w:rsidP="00D14E7D"/>
    <w:p w14:paraId="5EEEAD50" w14:textId="77777777" w:rsidR="00CC0ABB" w:rsidRDefault="00CC0ABB" w:rsidP="00D14E7D"/>
    <w:p w14:paraId="7CE6C4AC" w14:textId="465684A6" w:rsidR="00A92495" w:rsidRDefault="00A92495">
      <w:pPr>
        <w:widowControl/>
        <w:jc w:val="left"/>
      </w:pPr>
      <w:r>
        <w:br w:type="page"/>
      </w:r>
    </w:p>
    <w:p w14:paraId="002BBAE3" w14:textId="57D4BAEB" w:rsidR="00CC0ABB" w:rsidRDefault="00A92495" w:rsidP="00D14E7D">
      <w:r>
        <w:rPr>
          <w:rFonts w:hint="eastAsia"/>
        </w:rPr>
        <w:t>T</w:t>
      </w:r>
      <w:r>
        <w:t>PO 7</w:t>
      </w:r>
      <w:r>
        <w:rPr>
          <w:rFonts w:hint="eastAsia"/>
        </w:rPr>
        <w:t>：</w:t>
      </w:r>
    </w:p>
    <w:p w14:paraId="67FE9990" w14:textId="03A4B049" w:rsidR="00A92495" w:rsidRDefault="00A92495" w:rsidP="00D14E7D">
      <w:r w:rsidRPr="00A92495">
        <w:t xml:space="preserve">The reading passage’s author is convinced that </w:t>
      </w:r>
      <w:r w:rsidR="00507800" w:rsidRPr="00507800">
        <w:rPr>
          <w:b/>
          <w:bCs/>
        </w:rPr>
        <w:t xml:space="preserve">there are </w:t>
      </w:r>
      <w:r w:rsidR="00507800" w:rsidRPr="00507800">
        <w:rPr>
          <w:b/>
          <w:bCs/>
          <w:color w:val="FF0000"/>
        </w:rPr>
        <w:t xml:space="preserve">three </w:t>
      </w:r>
      <w:r w:rsidR="00507800" w:rsidRPr="00507800">
        <w:rPr>
          <w:b/>
          <w:bCs/>
        </w:rPr>
        <w:t>main reasons why</w:t>
      </w:r>
      <w:r w:rsidR="00507800">
        <w:t xml:space="preserve"> American wood companies will not gain the </w:t>
      </w:r>
      <w:proofErr w:type="spellStart"/>
      <w:r w:rsidR="00507800">
        <w:t>ecocertification</w:t>
      </w:r>
      <w:proofErr w:type="spellEnd"/>
      <w:r w:rsidR="00507800">
        <w:t xml:space="preserve">. </w:t>
      </w:r>
      <w:r w:rsidRPr="00A92495">
        <w:t>Yet the professor disagrees with the reading passage.</w:t>
      </w:r>
    </w:p>
    <w:p w14:paraId="2B670B1C" w14:textId="77777777" w:rsidR="00A92495" w:rsidRDefault="00A92495" w:rsidP="00D14E7D"/>
    <w:p w14:paraId="349AECB8" w14:textId="2D481936" w:rsidR="00507800" w:rsidRDefault="00507800" w:rsidP="00507800">
      <w:r w:rsidRPr="00A92495">
        <w:t>Firstly</w:t>
      </w:r>
      <w:r>
        <w:rPr>
          <w:rFonts w:hint="eastAsia"/>
        </w:rPr>
        <w:t>,</w:t>
      </w:r>
      <w:r>
        <w:t xml:space="preserve"> </w:t>
      </w:r>
      <w:r w:rsidRPr="00A92495">
        <w:t>the professor disputes the reading's point that American consumers won't trust the</w:t>
      </w:r>
      <w:r>
        <w:t xml:space="preserve"> </w:t>
      </w:r>
      <w:proofErr w:type="spellStart"/>
      <w:r w:rsidRPr="00A92495">
        <w:t>ecocertification</w:t>
      </w:r>
      <w:proofErr w:type="spellEnd"/>
      <w:r w:rsidRPr="00A92495">
        <w:t xml:space="preserve"> label because of too much exposure to ads.</w:t>
      </w:r>
      <w:r>
        <w:t xml:space="preserve"> </w:t>
      </w:r>
      <w:r w:rsidRPr="00A92495">
        <w:t>He points out that American consumers</w:t>
      </w:r>
      <w:r>
        <w:t xml:space="preserve"> </w:t>
      </w:r>
      <w:r w:rsidRPr="00A92495">
        <w:t xml:space="preserve">are capable of distinguishing advertisements made by companies themselves </w:t>
      </w:r>
      <w:del w:id="0" w:author="zhou yu" w:date="2023-08-09T16:05:00Z">
        <w:r w:rsidRPr="00A92495" w:rsidDel="00507800">
          <w:delText xml:space="preserve">with </w:delText>
        </w:r>
      </w:del>
      <w:ins w:id="1" w:author="zhou yu" w:date="2023-08-09T16:05:00Z">
        <w:r>
          <w:t>from</w:t>
        </w:r>
        <w:r w:rsidRPr="00A92495">
          <w:t xml:space="preserve"> </w:t>
        </w:r>
      </w:ins>
      <w:r w:rsidRPr="00A92495">
        <w:t>those made b</w:t>
      </w:r>
      <w:ins w:id="2" w:author="zhou yu" w:date="2023-08-09T16:05:00Z">
        <w:r>
          <w:t>y</w:t>
        </w:r>
      </w:ins>
      <w:r>
        <w:t xml:space="preserve"> </w:t>
      </w:r>
      <w:r w:rsidRPr="00A92495">
        <w:t>independent certification agencies,</w:t>
      </w:r>
      <w:r>
        <w:t xml:space="preserve"> </w:t>
      </w:r>
      <w:r w:rsidRPr="00A92495">
        <w:t>which they are so confident in.</w:t>
      </w:r>
      <w:r>
        <w:t xml:space="preserve"> </w:t>
      </w:r>
      <w:r w:rsidRPr="00A92495">
        <w:t>Therefore,</w:t>
      </w:r>
      <w:r>
        <w:t xml:space="preserve"> </w:t>
      </w:r>
      <w:r w:rsidRPr="00A92495">
        <w:t>the consumers are</w:t>
      </w:r>
      <w:r>
        <w:t xml:space="preserve"> </w:t>
      </w:r>
      <w:r w:rsidRPr="00A92495">
        <w:t xml:space="preserve">willing to buy </w:t>
      </w:r>
      <w:del w:id="3" w:author="zhou yu" w:date="2023-08-09T16:06:00Z">
        <w:r w:rsidRPr="00A92495" w:rsidDel="00507800">
          <w:delText xml:space="preserve">woods </w:delText>
        </w:r>
      </w:del>
      <w:ins w:id="4" w:author="zhou yu" w:date="2023-08-09T16:06:00Z">
        <w:r>
          <w:t>wood</w:t>
        </w:r>
        <w:r w:rsidRPr="00A92495">
          <w:t xml:space="preserve"> </w:t>
        </w:r>
      </w:ins>
      <w:r w:rsidRPr="00A92495">
        <w:t>products ecologically certified by independent organizations.</w:t>
      </w:r>
    </w:p>
    <w:p w14:paraId="39AC7F88" w14:textId="77777777" w:rsidR="00507800" w:rsidRDefault="00507800" w:rsidP="00507800"/>
    <w:p w14:paraId="50A08B35" w14:textId="716579C3" w:rsidR="00A92495" w:rsidRDefault="00A92495" w:rsidP="00D14E7D">
      <w:pPr>
        <w:rPr>
          <w:ins w:id="5" w:author="zhou yu" w:date="2023-08-09T16:10:00Z"/>
        </w:rPr>
      </w:pPr>
      <w:r w:rsidRPr="00A92495">
        <w:t>Secondly,</w:t>
      </w:r>
      <w:r>
        <w:t xml:space="preserve"> </w:t>
      </w:r>
      <w:r w:rsidRPr="00A92495">
        <w:t>the professor disputes the reading point</w:t>
      </w:r>
      <w:ins w:id="6" w:author="zhou yu" w:date="2023-08-09T16:06:00Z">
        <w:r w:rsidR="00507800">
          <w:t xml:space="preserve"> </w:t>
        </w:r>
      </w:ins>
      <w:r w:rsidRPr="00A92495">
        <w:t xml:space="preserve">that </w:t>
      </w:r>
      <w:ins w:id="7" w:author="zhou yu" w:date="2023-08-09T16:07:00Z">
        <w:r w:rsidR="00507800">
          <w:t xml:space="preserve">if </w:t>
        </w:r>
      </w:ins>
      <w:ins w:id="8" w:author="zhou yu" w:date="2023-08-09T16:08:00Z">
        <w:r w:rsidR="00507800">
          <w:t>woods</w:t>
        </w:r>
      </w:ins>
      <w:ins w:id="9" w:author="zhou yu" w:date="2023-08-09T16:07:00Z">
        <w:r w:rsidR="00507800">
          <w:t xml:space="preserve"> are certified, the price will increase, </w:t>
        </w:r>
      </w:ins>
      <w:ins w:id="10" w:author="zhou yu" w:date="2023-08-09T16:08:00Z">
        <w:r w:rsidR="00507800">
          <w:t xml:space="preserve">which may discourage consumers from buying their products. </w:t>
        </w:r>
      </w:ins>
      <w:del w:id="11" w:author="zhou yu" w:date="2023-08-09T16:08:00Z">
        <w:r w:rsidRPr="00A92495" w:rsidDel="00507800">
          <w:delText>ecocertified wood is more expensive,</w:delText>
        </w:r>
        <w:r w:rsidDel="00507800">
          <w:delText xml:space="preserve"> </w:delText>
        </w:r>
        <w:r w:rsidRPr="00A92495" w:rsidDel="00507800">
          <w:delText>a wood</w:delText>
        </w:r>
        <w:r w:rsidDel="00507800">
          <w:delText xml:space="preserve"> </w:delText>
        </w:r>
        <w:r w:rsidRPr="00A92495" w:rsidDel="00507800">
          <w:delText>firm should pay to make their business</w:delText>
        </w:r>
        <w:r w:rsidDel="00507800">
          <w:delText xml:space="preserve"> </w:delText>
        </w:r>
        <w:r w:rsidRPr="00A92495" w:rsidDel="00507800">
          <w:delText>examined</w:delText>
        </w:r>
      </w:del>
      <w:r w:rsidRPr="00A92495">
        <w:t>.</w:t>
      </w:r>
      <w:r>
        <w:t xml:space="preserve"> </w:t>
      </w:r>
      <w:r w:rsidRPr="00A92495">
        <w:t>He points out that the American</w:t>
      </w:r>
      <w:ins w:id="12" w:author="zhou yu" w:date="2023-08-09T16:09:00Z">
        <w:r w:rsidR="00507800">
          <w:t>s</w:t>
        </w:r>
      </w:ins>
      <w:r w:rsidRPr="00A92495">
        <w:t xml:space="preserve"> not only</w:t>
      </w:r>
      <w:r>
        <w:t xml:space="preserve"> </w:t>
      </w:r>
      <w:r w:rsidRPr="00A92495">
        <w:t>care about the price,</w:t>
      </w:r>
      <w:r>
        <w:t xml:space="preserve"> </w:t>
      </w:r>
      <w:r w:rsidRPr="00A92495">
        <w:t>but also care about the</w:t>
      </w:r>
      <w:r>
        <w:t xml:space="preserve"> </w:t>
      </w:r>
      <w:r w:rsidRPr="00A92495">
        <w:t>price alone determines the decision of</w:t>
      </w:r>
      <w:r>
        <w:t xml:space="preserve"> </w:t>
      </w:r>
      <w:proofErr w:type="spellStart"/>
      <w:r w:rsidRPr="00A92495">
        <w:t>constumers</w:t>
      </w:r>
      <w:del w:id="13" w:author="zhou yu" w:date="2023-08-09T16:12:00Z">
        <w:r w:rsidDel="00717714">
          <w:delText xml:space="preserve"> </w:delText>
        </w:r>
      </w:del>
      <w:r w:rsidRPr="00A92495">
        <w:t>.If</w:t>
      </w:r>
      <w:proofErr w:type="spellEnd"/>
      <w:r w:rsidRPr="00A92495">
        <w:t xml:space="preserve"> the</w:t>
      </w:r>
      <w:ins w:id="14" w:author="zhou yu" w:date="2023-08-09T16:12:00Z">
        <w:r w:rsidR="00717714">
          <w:t xml:space="preserve"> price of</w:t>
        </w:r>
      </w:ins>
      <w:r w:rsidRPr="00A92495">
        <w:t xml:space="preserve"> products is higher or</w:t>
      </w:r>
      <w:ins w:id="15" w:author="zhou yu" w:date="2023-08-09T16:12:00Z">
        <w:r w:rsidR="00717714">
          <w:t xml:space="preserve"> </w:t>
        </w:r>
      </w:ins>
      <w:r w:rsidRPr="00A92495">
        <w:t>lower,</w:t>
      </w:r>
      <w:r>
        <w:t xml:space="preserve"> </w:t>
      </w:r>
      <w:r w:rsidRPr="00A92495">
        <w:t>less than 5%,</w:t>
      </w:r>
      <w:r>
        <w:t xml:space="preserve"> </w:t>
      </w:r>
      <w:r w:rsidRPr="00A92495">
        <w:t>they will choose their</w:t>
      </w:r>
      <w:r>
        <w:t xml:space="preserve"> </w:t>
      </w:r>
      <w:r w:rsidRPr="00A92495">
        <w:t>favorites</w:t>
      </w:r>
      <w:ins w:id="16" w:author="zhou yu" w:date="2023-08-09T16:13:00Z">
        <w:r w:rsidR="00717714">
          <w:t>—</w:t>
        </w:r>
        <w:r w:rsidR="00717714">
          <w:rPr>
            <w:rFonts w:hint="eastAsia"/>
          </w:rPr>
          <w:t>不清楚喜欢什么</w:t>
        </w:r>
      </w:ins>
    </w:p>
    <w:p w14:paraId="5A0AFBF8" w14:textId="75DCA21C" w:rsidR="00717714" w:rsidRDefault="00717714" w:rsidP="00D14E7D">
      <w:pPr>
        <w:rPr>
          <w:ins w:id="17" w:author="zhou yu" w:date="2023-08-09T16:10:00Z"/>
        </w:rPr>
      </w:pPr>
      <w:ins w:id="18" w:author="zhou yu" w:date="2023-08-09T16:10:00Z">
        <w:r>
          <w:rPr>
            <w:rFonts w:hint="eastAsia"/>
          </w:rPr>
          <w:t>h</w:t>
        </w:r>
        <w:r>
          <w:t>e claim</w:t>
        </w:r>
      </w:ins>
      <w:ins w:id="19" w:author="zhou yu" w:date="2023-08-09T16:11:00Z">
        <w:r>
          <w:t>s that the problem happens when the price gap is significant. However, in reality, the gap is less than 5%, which attract</w:t>
        </w:r>
      </w:ins>
      <w:ins w:id="20" w:author="zhou yu" w:date="2023-08-09T16:12:00Z">
        <w:r>
          <w:t>s</w:t>
        </w:r>
      </w:ins>
      <w:ins w:id="21" w:author="zhou yu" w:date="2023-08-09T16:11:00Z">
        <w:r>
          <w:t xml:space="preserve"> American consumers who value environmental protection</w:t>
        </w:r>
      </w:ins>
      <w:ins w:id="22" w:author="zhou yu" w:date="2023-08-09T16:12:00Z">
        <w:r>
          <w:t xml:space="preserve"> </w:t>
        </w:r>
      </w:ins>
      <w:ins w:id="23" w:author="zhou yu" w:date="2023-08-09T16:11:00Z">
        <w:r>
          <w:t>to buy certified woods.</w:t>
        </w:r>
      </w:ins>
    </w:p>
    <w:p w14:paraId="442629B2" w14:textId="77777777" w:rsidR="00717714" w:rsidRPr="00717714" w:rsidRDefault="00717714" w:rsidP="00D14E7D"/>
    <w:p w14:paraId="6376FB46" w14:textId="4D8C3BC7" w:rsidR="00CC0ABB" w:rsidRPr="00A92495" w:rsidRDefault="00717714" w:rsidP="00D14E7D">
      <w:ins w:id="24" w:author="zhou yu" w:date="2023-08-09T16:09:00Z">
        <w:r>
          <w:t xml:space="preserve">Because of the small gap between certified woods and non-certified woods, less than </w:t>
        </w:r>
      </w:ins>
      <w:ins w:id="25" w:author="zhou yu" w:date="2023-08-09T16:10:00Z">
        <w:r>
          <w:t xml:space="preserve">5%, American consumers who value environmental protection are more willing to buy certified woods. </w:t>
        </w:r>
      </w:ins>
    </w:p>
    <w:p w14:paraId="50160D17" w14:textId="77777777" w:rsidR="00A92495" w:rsidRDefault="00A92495" w:rsidP="00D14E7D"/>
    <w:p w14:paraId="7A7A760F" w14:textId="15B6595B" w:rsidR="00CC0ABB" w:rsidRDefault="00A92495" w:rsidP="00D14E7D">
      <w:r w:rsidRPr="00A92495">
        <w:t>The reading finally declares that selling</w:t>
      </w:r>
      <w:del w:id="26" w:author="zhou yu" w:date="2023-08-09T16:13:00Z">
        <w:r w:rsidRPr="00A92495" w:rsidDel="00717714">
          <w:delText xml:space="preserve"> </w:delText>
        </w:r>
      </w:del>
      <w:r w:rsidRPr="00A92495">
        <w:t xml:space="preserve"> certification wood would become meaningless because American companies mainly serve </w:t>
      </w:r>
      <w:ins w:id="27" w:author="zhou yu" w:date="2023-08-09T16:13:00Z">
        <w:r w:rsidR="00717714">
          <w:t xml:space="preserve">the </w:t>
        </w:r>
      </w:ins>
      <w:r w:rsidRPr="00A92495">
        <w:t xml:space="preserve">domestic market. There is no need to sell such products when foreign </w:t>
      </w:r>
      <w:del w:id="28" w:author="zhou yu" w:date="2023-08-09T16:13:00Z">
        <w:r w:rsidRPr="00A92495" w:rsidDel="00717714">
          <w:delText xml:space="preserve"> </w:delText>
        </w:r>
      </w:del>
      <w:r w:rsidRPr="00A92495">
        <w:t xml:space="preserve">companies remain </w:t>
      </w:r>
      <w:ins w:id="29" w:author="zhou yu" w:date="2023-08-09T16:13:00Z">
        <w:r w:rsidR="00717714">
          <w:t xml:space="preserve">a </w:t>
        </w:r>
      </w:ins>
      <w:r w:rsidRPr="00A92495">
        <w:t>formal selling pattern</w:t>
      </w:r>
      <w:ins w:id="30" w:author="zhou yu" w:date="2023-08-09T16:14:00Z">
        <w:r w:rsidR="00717714">
          <w:t>—</w:t>
        </w:r>
        <w:r w:rsidR="00717714">
          <w:rPr>
            <w:rFonts w:hint="eastAsia"/>
          </w:rPr>
          <w:t>并没有看重国际时长；</w:t>
        </w:r>
      </w:ins>
      <w:r w:rsidRPr="00A92495">
        <w:t>.</w:t>
      </w:r>
      <w:ins w:id="31" w:author="zhou yu" w:date="2023-08-09T16:13:00Z">
        <w:r w:rsidR="00717714">
          <w:t xml:space="preserve"> </w:t>
        </w:r>
      </w:ins>
      <w:r w:rsidRPr="00A92495">
        <w:t>On the other hand,</w:t>
      </w:r>
      <w:ins w:id="32" w:author="zhou yu" w:date="2023-08-09T16:14:00Z">
        <w:r w:rsidR="00717714">
          <w:t xml:space="preserve"> </w:t>
        </w:r>
      </w:ins>
      <w:r w:rsidRPr="00A92495">
        <w:t xml:space="preserve">the </w:t>
      </w:r>
      <w:del w:id="33" w:author="zhou yu" w:date="2023-08-09T16:14:00Z">
        <w:r w:rsidRPr="00A92495" w:rsidDel="00717714">
          <w:delText>proffesor</w:delText>
        </w:r>
      </w:del>
      <w:ins w:id="34" w:author="zhou yu" w:date="2023-08-09T16:14:00Z">
        <w:r w:rsidR="00717714" w:rsidRPr="00A92495">
          <w:t>professor</w:t>
        </w:r>
      </w:ins>
      <w:r w:rsidRPr="00A92495">
        <w:t xml:space="preserve"> considers that when facing international competition，domestic companies should sell the </w:t>
      </w:r>
      <w:del w:id="35" w:author="zhou yu" w:date="2023-08-09T16:14:00Z">
        <w:r w:rsidRPr="00A92495" w:rsidDel="00717714">
          <w:delText xml:space="preserve">certification </w:delText>
        </w:r>
      </w:del>
      <w:ins w:id="36" w:author="zhou yu" w:date="2023-08-09T16:14:00Z">
        <w:r w:rsidR="00717714" w:rsidRPr="00A92495">
          <w:t xml:space="preserve"> </w:t>
        </w:r>
      </w:ins>
      <w:r w:rsidRPr="00A92495">
        <w:t>wood</w:t>
      </w:r>
      <w:ins w:id="37" w:author="zhou yu" w:date="2023-08-09T16:14:00Z">
        <w:r w:rsidR="00717714">
          <w:t xml:space="preserve"> </w:t>
        </w:r>
        <w:r w:rsidR="00717714">
          <w:rPr>
            <w:rFonts w:hint="eastAsia"/>
          </w:rPr>
          <w:t>with</w:t>
        </w:r>
        <w:r w:rsidR="00717714">
          <w:t xml:space="preserve"> certification</w:t>
        </w:r>
      </w:ins>
      <w:r w:rsidRPr="00A92495">
        <w:t xml:space="preserve"> in advance to attract more customers and build its own advantage</w:t>
      </w:r>
      <w:ins w:id="38" w:author="zhou yu" w:date="2023-08-09T16:15:00Z">
        <w:r w:rsidR="00717714">
          <w:t>.</w:t>
        </w:r>
      </w:ins>
      <w:del w:id="39" w:author="zhou yu" w:date="2023-08-09T16:15:00Z">
        <w:r w:rsidRPr="00A92495" w:rsidDel="00717714">
          <w:delText>,</w:delText>
        </w:r>
      </w:del>
      <w:ins w:id="40" w:author="zhou yu" w:date="2023-08-09T16:14:00Z">
        <w:r w:rsidR="00717714">
          <w:t xml:space="preserve"> </w:t>
        </w:r>
      </w:ins>
      <w:del w:id="41" w:author="zhou yu" w:date="2023-08-09T16:15:00Z">
        <w:r w:rsidRPr="00A92495" w:rsidDel="00717714">
          <w:delText>o</w:delText>
        </w:r>
      </w:del>
      <w:ins w:id="42" w:author="zhou yu" w:date="2023-08-09T16:15:00Z">
        <w:r w:rsidR="00717714">
          <w:t>O</w:t>
        </w:r>
      </w:ins>
      <w:r w:rsidRPr="00A92495">
        <w:t>therwise</w:t>
      </w:r>
      <w:ins w:id="43" w:author="zhou yu" w:date="2023-08-09T16:15:00Z">
        <w:r w:rsidR="00717714">
          <w:t>,</w:t>
        </w:r>
      </w:ins>
      <w:r w:rsidRPr="00A92495">
        <w:t xml:space="preserve"> if foreign companies come to sell the certification wood earlier in </w:t>
      </w:r>
      <w:ins w:id="44" w:author="zhou yu" w:date="2023-08-09T16:15:00Z">
        <w:r w:rsidR="00717714">
          <w:t xml:space="preserve">the </w:t>
        </w:r>
      </w:ins>
      <w:r w:rsidRPr="00A92495">
        <w:t>American market,</w:t>
      </w:r>
      <w:ins w:id="45" w:author="zhou yu" w:date="2023-08-09T16:15:00Z">
        <w:r w:rsidR="00717714">
          <w:t xml:space="preserve"> </w:t>
        </w:r>
      </w:ins>
      <w:r w:rsidRPr="00A92495">
        <w:t>domestic companies will lose the advantage.</w:t>
      </w:r>
    </w:p>
    <w:p w14:paraId="51BB7111" w14:textId="77777777" w:rsidR="00CC0ABB" w:rsidRDefault="00CC0ABB" w:rsidP="00D14E7D"/>
    <w:p w14:paraId="71532037" w14:textId="539E6F88" w:rsidR="00A92495" w:rsidRDefault="00A92495" w:rsidP="00D14E7D">
      <w:pPr>
        <w:rPr>
          <w:ins w:id="46" w:author="zhou yu" w:date="2023-08-09T16:15:00Z"/>
        </w:rPr>
      </w:pPr>
      <w:r w:rsidRPr="00A92495">
        <w:t>Thirdly,</w:t>
      </w:r>
      <w:ins w:id="47" w:author="zhou yu" w:date="2023-08-09T16:15:00Z">
        <w:r w:rsidR="00717714">
          <w:t xml:space="preserve"> </w:t>
        </w:r>
      </w:ins>
      <w:r w:rsidRPr="00A92495">
        <w:t>the reading notes that</w:t>
      </w:r>
      <w:del w:id="48" w:author="zhou yu" w:date="2023-08-09T16:15:00Z">
        <w:r w:rsidRPr="00A92495" w:rsidDel="00717714">
          <w:delText xml:space="preserve"> </w:delText>
        </w:r>
      </w:del>
      <w:r w:rsidRPr="00A92495">
        <w:t xml:space="preserve"> American wood businesses let most of their produce domestic sales</w:t>
      </w:r>
      <w:ins w:id="49" w:author="zhou yu" w:date="2023-08-09T16:16:00Z">
        <w:r w:rsidR="00717714">
          <w:t>/the main reason why American companies do not have to gain the certification is that the</w:t>
        </w:r>
      </w:ins>
      <w:ins w:id="50" w:author="zhou yu" w:date="2023-08-09T16:17:00Z">
        <w:r w:rsidR="00717714">
          <w:t>ir target consumers are in their own country rather than other regions</w:t>
        </w:r>
      </w:ins>
      <w:r w:rsidRPr="00A92495">
        <w:t>.</w:t>
      </w:r>
      <w:ins w:id="51" w:author="zhou yu" w:date="2023-08-09T16:15:00Z">
        <w:r w:rsidR="00717714">
          <w:t xml:space="preserve"> </w:t>
        </w:r>
      </w:ins>
      <w:r w:rsidRPr="00A92495">
        <w:t xml:space="preserve">The lecturer holds a different </w:t>
      </w:r>
      <w:del w:id="52" w:author="zhou yu" w:date="2023-08-09T16:17:00Z">
        <w:r w:rsidRPr="00A92495" w:rsidDel="00717714">
          <w:delText>perspectice</w:delText>
        </w:r>
      </w:del>
      <w:ins w:id="53" w:author="zhou yu" w:date="2023-08-09T16:17:00Z">
        <w:r w:rsidR="00717714">
          <w:t>perspective</w:t>
        </w:r>
      </w:ins>
      <w:r w:rsidRPr="00A92495">
        <w:t>.</w:t>
      </w:r>
      <w:ins w:id="54" w:author="zhou yu" w:date="2023-08-09T16:15:00Z">
        <w:r w:rsidR="00717714">
          <w:t xml:space="preserve"> </w:t>
        </w:r>
      </w:ins>
      <w:r w:rsidRPr="00A92495">
        <w:t xml:space="preserve">The professor explains that wood companies should </w:t>
      </w:r>
      <w:ins w:id="55" w:author="zhou yu" w:date="2023-08-09T16:17:00Z">
        <w:r w:rsidR="00717714">
          <w:t xml:space="preserve">apply for the certification, </w:t>
        </w:r>
      </w:ins>
      <w:del w:id="56" w:author="zhou yu" w:date="2023-08-09T16:18:00Z">
        <w:r w:rsidRPr="00A92495" w:rsidDel="00717714">
          <w:delText xml:space="preserve">pay more attention to the international wood business </w:delText>
        </w:r>
      </w:del>
      <w:r w:rsidRPr="00A92495">
        <w:t xml:space="preserve">because </w:t>
      </w:r>
      <w:del w:id="57" w:author="zhou yu" w:date="2023-08-09T16:18:00Z">
        <w:r w:rsidRPr="00A92495" w:rsidDel="00717714">
          <w:delText xml:space="preserve">of </w:delText>
        </w:r>
      </w:del>
      <w:r w:rsidRPr="00A92495">
        <w:t xml:space="preserve">foreign </w:t>
      </w:r>
      <w:del w:id="58" w:author="zhou yu" w:date="2023-08-09T16:17:00Z">
        <w:r w:rsidRPr="00A92495" w:rsidDel="00717714">
          <w:delText xml:space="preserve">comletitors </w:delText>
        </w:r>
      </w:del>
      <w:ins w:id="59" w:author="zhou yu" w:date="2023-08-09T16:17:00Z">
        <w:r w:rsidR="00717714">
          <w:t>competitors</w:t>
        </w:r>
        <w:r w:rsidR="00717714" w:rsidRPr="00A92495">
          <w:t xml:space="preserve"> </w:t>
        </w:r>
      </w:ins>
      <w:r w:rsidRPr="00A92495">
        <w:t>will soon start crowding into</w:t>
      </w:r>
      <w:del w:id="60" w:author="zhou yu" w:date="2023-08-09T16:15:00Z">
        <w:r w:rsidRPr="00A92495" w:rsidDel="00717714">
          <w:delText xml:space="preserve"> </w:delText>
        </w:r>
      </w:del>
      <w:r w:rsidRPr="00A92495">
        <w:t xml:space="preserve"> the domestic market</w:t>
      </w:r>
      <w:del w:id="61" w:author="zhou yu" w:date="2023-08-09T16:18:00Z">
        <w:r w:rsidRPr="00A92495" w:rsidDel="00717714">
          <w:delText xml:space="preserve"> </w:delText>
        </w:r>
      </w:del>
      <w:r w:rsidRPr="00A92495">
        <w:t>.</w:t>
      </w:r>
    </w:p>
    <w:p w14:paraId="0A6A8CAC" w14:textId="77777777" w:rsidR="00717714" w:rsidRDefault="00717714" w:rsidP="00D14E7D">
      <w:pPr>
        <w:rPr>
          <w:ins w:id="62" w:author="zhou yu" w:date="2023-08-09T16:15:00Z"/>
        </w:rPr>
      </w:pPr>
    </w:p>
    <w:p w14:paraId="1AB1D7BF" w14:textId="41F82C8D" w:rsidR="00717714" w:rsidRDefault="00717714" w:rsidP="00D14E7D">
      <w:ins w:id="63" w:author="zhou yu" w:date="2023-08-09T16:15:00Z">
        <w:r>
          <w:t>Produce</w:t>
        </w:r>
      </w:ins>
      <w:ins w:id="64" w:author="zhou yu" w:date="2023-08-09T16:16:00Z">
        <w:r>
          <w:t>—</w:t>
        </w:r>
        <w:r>
          <w:rPr>
            <w:rFonts w:hint="eastAsia"/>
          </w:rPr>
          <w:t>农副产品；</w:t>
        </w:r>
      </w:ins>
    </w:p>
    <w:p w14:paraId="4EE9C52B" w14:textId="77777777" w:rsidR="00A92495" w:rsidRDefault="00A92495" w:rsidP="00D14E7D"/>
    <w:p w14:paraId="54341891" w14:textId="215570A0" w:rsidR="00A92495" w:rsidRDefault="00507800" w:rsidP="00D14E7D">
      <w:r>
        <w:rPr>
          <w:rFonts w:hint="eastAsia"/>
        </w:rPr>
        <w:t>原因的表达方式：</w:t>
      </w:r>
    </w:p>
    <w:p w14:paraId="3C3108DB" w14:textId="3D1DE9C7" w:rsidR="00507800" w:rsidRDefault="00507800" w:rsidP="00D14E7D">
      <w:r>
        <w:t xml:space="preserve">The cause of </w:t>
      </w:r>
    </w:p>
    <w:p w14:paraId="399B0001" w14:textId="586A26B0" w:rsidR="00507800" w:rsidRDefault="00507800" w:rsidP="00D14E7D">
      <w:r>
        <w:t xml:space="preserve">The reason for </w:t>
      </w:r>
    </w:p>
    <w:p w14:paraId="6F460374" w14:textId="64428854" w:rsidR="00507800" w:rsidRDefault="00507800" w:rsidP="00D14E7D">
      <w:r>
        <w:t xml:space="preserve">The reason why </w:t>
      </w:r>
    </w:p>
    <w:p w14:paraId="2D4EDAD1" w14:textId="77777777" w:rsidR="00507800" w:rsidRDefault="00507800" w:rsidP="00D14E7D"/>
    <w:p w14:paraId="77760541" w14:textId="07B3DFAB" w:rsidR="00507800" w:rsidRDefault="00332273" w:rsidP="00D14E7D">
      <w:r>
        <w:rPr>
          <w:rFonts w:hint="eastAsia"/>
        </w:rPr>
        <w:t>托福综合写作：</w:t>
      </w:r>
    </w:p>
    <w:p w14:paraId="07F7B4E3" w14:textId="2D53F43B" w:rsidR="00332273" w:rsidRDefault="00332273" w:rsidP="00D14E7D">
      <w:r>
        <w:rPr>
          <w:rFonts w:hint="eastAsia"/>
        </w:rPr>
        <w:t>字数：1</w:t>
      </w:r>
      <w:r>
        <w:t xml:space="preserve">50+ </w:t>
      </w:r>
      <w:r>
        <w:rPr>
          <w:rFonts w:hint="eastAsia"/>
        </w:rPr>
        <w:t>-</w:t>
      </w:r>
      <w:r>
        <w:t>-</w:t>
      </w:r>
      <w:r>
        <w:rPr>
          <w:rFonts w:hint="eastAsia"/>
        </w:rPr>
        <w:t>时间问题：2</w:t>
      </w:r>
      <w:r>
        <w:t>0</w:t>
      </w:r>
      <w:r>
        <w:rPr>
          <w:rFonts w:hint="eastAsia"/>
        </w:rPr>
        <w:t>mins</w:t>
      </w:r>
      <w:r>
        <w:t xml:space="preserve"> </w:t>
      </w:r>
    </w:p>
    <w:p w14:paraId="472ADD2A" w14:textId="6341439D" w:rsidR="00332273" w:rsidRDefault="00332273" w:rsidP="00D14E7D">
      <w:r>
        <w:rPr>
          <w:rFonts w:hint="eastAsia"/>
        </w:rPr>
        <w:t>框架句子要熟练：</w:t>
      </w:r>
    </w:p>
    <w:p w14:paraId="7BA9AC62" w14:textId="6E6DC374" w:rsidR="00332273" w:rsidRDefault="00332273" w:rsidP="00D14E7D">
      <w:pPr>
        <w:rPr>
          <w:rFonts w:hint="eastAsia"/>
        </w:rPr>
      </w:pPr>
      <w:r>
        <w:rPr>
          <w:rFonts w:hint="eastAsia"/>
        </w:rPr>
        <w:t>细节：-</w:t>
      </w:r>
      <w:r>
        <w:t>-</w:t>
      </w:r>
      <w:r>
        <w:rPr>
          <w:rFonts w:hint="eastAsia"/>
        </w:rPr>
        <w:t>因果关系；理由的数量；+</w:t>
      </w:r>
      <w:r>
        <w:t xml:space="preserve"> </w:t>
      </w:r>
      <w:r>
        <w:rPr>
          <w:rFonts w:hint="eastAsia"/>
        </w:rPr>
        <w:t>举例/数字；-</w:t>
      </w:r>
      <w:r>
        <w:t>-</w:t>
      </w:r>
      <w:r>
        <w:rPr>
          <w:rFonts w:hint="eastAsia"/>
        </w:rPr>
        <w:t>对比关系/递进关系</w:t>
      </w:r>
      <w:r>
        <w:t xml:space="preserve">—worse </w:t>
      </w:r>
    </w:p>
    <w:p w14:paraId="265E67CF" w14:textId="77777777" w:rsidR="00332273" w:rsidRDefault="00332273" w:rsidP="00D14E7D">
      <w:pPr>
        <w:rPr>
          <w:rFonts w:hint="eastAsia"/>
        </w:rPr>
      </w:pPr>
    </w:p>
    <w:p w14:paraId="77A19EA8" w14:textId="6DD1B4CC" w:rsidR="00507800" w:rsidRDefault="00332273" w:rsidP="00D14E7D">
      <w:r>
        <w:rPr>
          <w:rFonts w:hint="eastAsia"/>
        </w:rPr>
        <w:t>1</w:t>
      </w:r>
      <w:r>
        <w:t xml:space="preserve">2+ </w:t>
      </w:r>
    </w:p>
    <w:p w14:paraId="0869B020" w14:textId="3CFCF2F6" w:rsidR="00332273" w:rsidRDefault="00614E17" w:rsidP="00D14E7D">
      <w:r>
        <w:t xml:space="preserve">Unfortunately – </w:t>
      </w:r>
      <w:r>
        <w:rPr>
          <w:rFonts w:hint="eastAsia"/>
        </w:rPr>
        <w:t>不同意</w:t>
      </w:r>
    </w:p>
    <w:p w14:paraId="7C9B39D2" w14:textId="77777777" w:rsidR="00332273" w:rsidRDefault="00332273" w:rsidP="00D14E7D"/>
    <w:p w14:paraId="06E730BC" w14:textId="4ABD4D6F" w:rsidR="00332273" w:rsidRDefault="00614E17" w:rsidP="00D14E7D">
      <w:r>
        <w:rPr>
          <w:rFonts w:hint="eastAsia"/>
        </w:rPr>
        <w:t>-</w:t>
      </w:r>
      <w:r>
        <w:t>-</w:t>
      </w:r>
      <w:r>
        <w:rPr>
          <w:rFonts w:hint="eastAsia"/>
        </w:rPr>
        <w:t>house</w:t>
      </w:r>
      <w:r>
        <w:t xml:space="preserve"> fireplaces -</w:t>
      </w:r>
      <w:r>
        <w:rPr>
          <w:rFonts w:hint="eastAsia"/>
        </w:rPr>
        <w:t>数量少</w:t>
      </w:r>
      <w:r>
        <w:t xml:space="preserve">– largest – 10 fireplaces; -- more than 100 families; </w:t>
      </w:r>
    </w:p>
    <w:p w14:paraId="757F402D" w14:textId="77777777" w:rsidR="00332273" w:rsidRDefault="00332273" w:rsidP="00D14E7D"/>
    <w:p w14:paraId="4EEB242A" w14:textId="572C93D2" w:rsidR="00332273" w:rsidRDefault="00614E17" w:rsidP="00D14E7D">
      <w:r>
        <w:t xml:space="preserve">Food supplies </w:t>
      </w:r>
    </w:p>
    <w:p w14:paraId="173F88C1" w14:textId="36EA3ABC" w:rsidR="00614E17" w:rsidRDefault="00614E17" w:rsidP="00D14E7D">
      <w:r>
        <w:t xml:space="preserve">Maize + Container; </w:t>
      </w:r>
    </w:p>
    <w:p w14:paraId="34FE2286" w14:textId="77777777" w:rsidR="00332273" w:rsidRDefault="00332273" w:rsidP="00D14E7D"/>
    <w:p w14:paraId="6E0BB628" w14:textId="746C8B6C" w:rsidR="00332273" w:rsidRDefault="00614E17" w:rsidP="00D14E7D">
      <w:r>
        <w:t xml:space="preserve">Ceremony </w:t>
      </w:r>
    </w:p>
    <w:p w14:paraId="097E7C8A" w14:textId="77777777" w:rsidR="00614E17" w:rsidRDefault="00614E17" w:rsidP="00D14E7D"/>
    <w:p w14:paraId="1584B5D0" w14:textId="762B4651" w:rsidR="00332273" w:rsidRDefault="00614E17" w:rsidP="00D14E7D">
      <w:pPr>
        <w:rPr>
          <w:rFonts w:hint="eastAsia"/>
        </w:rPr>
      </w:pPr>
      <w:r>
        <w:t xml:space="preserve">Building materials; regular trash;  </w:t>
      </w:r>
    </w:p>
    <w:p w14:paraId="14B5E566" w14:textId="77777777" w:rsidR="00CC0ABB" w:rsidRDefault="00CC0ABB" w:rsidP="00D14E7D"/>
    <w:p w14:paraId="5A123416" w14:textId="77777777" w:rsidR="0098660A" w:rsidRDefault="0098660A" w:rsidP="0098660A"/>
    <w:p w14:paraId="07651AD8" w14:textId="77777777" w:rsidR="0098660A" w:rsidRDefault="0098660A" w:rsidP="0098660A"/>
    <w:p w14:paraId="4CC384B1" w14:textId="79C04CAB" w:rsidR="0098660A" w:rsidRDefault="0098660A" w:rsidP="0098660A">
      <w:r>
        <w:t xml:space="preserve">The reading material is </w:t>
      </w:r>
      <w:del w:id="65" w:author="zhou yu" w:date="2023-08-10T14:17:00Z">
        <w:r w:rsidDel="0098660A">
          <w:delText>convined</w:delText>
        </w:r>
      </w:del>
      <w:ins w:id="66" w:author="zhou yu" w:date="2023-08-10T14:17:00Z">
        <w:r>
          <w:t>convinced</w:t>
        </w:r>
      </w:ins>
      <w:r>
        <w:t xml:space="preserve"> that the settlement of Cha</w:t>
      </w:r>
      <w:del w:id="67" w:author="zhou yu" w:date="2023-08-10T14:17:00Z">
        <w:r w:rsidDel="0098660A">
          <w:delText>o</w:delText>
        </w:r>
      </w:del>
      <w:r>
        <w:t>co Canyon,</w:t>
      </w:r>
      <w:ins w:id="68" w:author="zhou yu" w:date="2023-08-10T14:17:00Z">
        <w:r>
          <w:t xml:space="preserve"> </w:t>
        </w:r>
      </w:ins>
      <w:r>
        <w:t xml:space="preserve">which </w:t>
      </w:r>
      <w:del w:id="69" w:author="zhou yu" w:date="2023-08-10T14:17:00Z">
        <w:r w:rsidDel="0098660A">
          <w:delText xml:space="preserve">are </w:delText>
        </w:r>
      </w:del>
      <w:ins w:id="70" w:author="zhou yu" w:date="2023-08-10T14:17:00Z">
        <w:r>
          <w:t>is</w:t>
        </w:r>
        <w:r>
          <w:t xml:space="preserve"> </w:t>
        </w:r>
      </w:ins>
      <w:r>
        <w:t>called “great houses”,</w:t>
      </w:r>
      <w:ins w:id="71" w:author="zhou yu" w:date="2023-08-10T14:17:00Z">
        <w:r>
          <w:t xml:space="preserve"> </w:t>
        </w:r>
      </w:ins>
      <w:ins w:id="72" w:author="zhou yu" w:date="2023-08-10T14:18:00Z">
        <w:r>
          <w:t>was</w:t>
        </w:r>
      </w:ins>
      <w:del w:id="73" w:author="zhou yu" w:date="2023-08-10T14:17:00Z">
        <w:r w:rsidDel="0098660A">
          <w:delText>are</w:delText>
        </w:r>
      </w:del>
      <w:r>
        <w:t xml:space="preserve"> used for housing people, </w:t>
      </w:r>
      <w:del w:id="74" w:author="zhou yu" w:date="2023-08-10T14:17:00Z">
        <w:r w:rsidDel="0098660A">
          <w:delText xml:space="preserve">stroing </w:delText>
        </w:r>
      </w:del>
      <w:ins w:id="75" w:author="zhou yu" w:date="2023-08-10T14:17:00Z">
        <w:r>
          <w:t>storing</w:t>
        </w:r>
        <w:r>
          <w:t xml:space="preserve"> </w:t>
        </w:r>
      </w:ins>
      <w:r>
        <w:t>food supplies and holding ceremonies.</w:t>
      </w:r>
      <w:ins w:id="76" w:author="zhou yu" w:date="2023-08-10T14:18:00Z">
        <w:r>
          <w:t xml:space="preserve"> –</w:t>
        </w:r>
        <w:r>
          <w:rPr>
            <w:rFonts w:hint="eastAsia"/>
          </w:rPr>
          <w:t>信息顺序不要颠倒</w:t>
        </w:r>
      </w:ins>
      <w:r>
        <w:t xml:space="preserve"> Nevertheless,</w:t>
      </w:r>
      <w:ins w:id="77" w:author="zhou yu" w:date="2023-08-10T14:17:00Z">
        <w:r>
          <w:t xml:space="preserve"> </w:t>
        </w:r>
      </w:ins>
      <w:r>
        <w:t>the professor doesn’t agree with the opinion.</w:t>
      </w:r>
    </w:p>
    <w:p w14:paraId="03C66B4C" w14:textId="49368C14" w:rsidR="0098660A" w:rsidRDefault="0098660A" w:rsidP="0098660A">
      <w:r>
        <w:t>Firstly,</w:t>
      </w:r>
      <w:ins w:id="78" w:author="zhou yu" w:date="2023-08-10T14:19:00Z">
        <w:r>
          <w:t xml:space="preserve"> </w:t>
        </w:r>
      </w:ins>
      <w:r>
        <w:t xml:space="preserve">the professor disputes the reading’s point that the houses </w:t>
      </w:r>
      <w:del w:id="79" w:author="zhou yu" w:date="2023-08-10T14:19:00Z">
        <w:r w:rsidDel="0098660A">
          <w:delText xml:space="preserve">are </w:delText>
        </w:r>
      </w:del>
      <w:ins w:id="80" w:author="zhou yu" w:date="2023-08-10T14:19:00Z">
        <w:r>
          <w:t>w</w:t>
        </w:r>
        <w:r>
          <w:rPr>
            <w:rFonts w:hint="eastAsia"/>
          </w:rPr>
          <w:t>ere</w:t>
        </w:r>
        <w:r>
          <w:t xml:space="preserve"> </w:t>
        </w:r>
      </w:ins>
      <w:r>
        <w:t xml:space="preserve">used for housing people. He figures that we can barely find fireplaces in the houses. the number of fireplaces in the house can never satisfy the </w:t>
      </w:r>
      <w:del w:id="81" w:author="zhou yu" w:date="2023-08-10T14:19:00Z">
        <w:r w:rsidDel="0098660A">
          <w:delText xml:space="preserve">require </w:delText>
        </w:r>
      </w:del>
      <w:ins w:id="82" w:author="zhou yu" w:date="2023-08-10T14:19:00Z">
        <w:r>
          <w:t>requirements</w:t>
        </w:r>
        <w:r>
          <w:t xml:space="preserve"> </w:t>
        </w:r>
      </w:ins>
      <w:r>
        <w:t xml:space="preserve">of </w:t>
      </w:r>
      <w:del w:id="83" w:author="zhou yu" w:date="2023-08-10T14:19:00Z">
        <w:r w:rsidDel="0098660A">
          <w:delText xml:space="preserve">the </w:delText>
        </w:r>
      </w:del>
      <w:r>
        <w:t>people that a house can hold,</w:t>
      </w:r>
      <w:ins w:id="84" w:author="zhou yu" w:date="2023-08-10T14:19:00Z">
        <w:r>
          <w:t xml:space="preserve"> </w:t>
        </w:r>
      </w:ins>
      <w:r>
        <w:t>indicating it might not be used to house people.</w:t>
      </w:r>
      <w:ins w:id="85" w:author="zhou yu" w:date="2023-08-10T14:20:00Z">
        <w:r>
          <w:t xml:space="preserve"> –</w:t>
        </w:r>
        <w:r>
          <w:rPr>
            <w:rFonts w:hint="eastAsia"/>
          </w:rPr>
          <w:t>关键词</w:t>
        </w:r>
      </w:ins>
    </w:p>
    <w:p w14:paraId="6E0EF2C9" w14:textId="4D08F8F7" w:rsidR="0098660A" w:rsidRDefault="0098660A" w:rsidP="0098660A">
      <w:r>
        <w:t>Secondly,</w:t>
      </w:r>
      <w:ins w:id="86" w:author="zhou yu" w:date="2023-08-10T14:20:00Z">
        <w:r>
          <w:t xml:space="preserve"> </w:t>
        </w:r>
      </w:ins>
      <w:r>
        <w:t xml:space="preserve">the professor opposes the point made in the reading that the houses </w:t>
      </w:r>
      <w:del w:id="87" w:author="zhou yu" w:date="2023-08-10T14:21:00Z">
        <w:r w:rsidDel="0098660A">
          <w:delText xml:space="preserve">are </w:delText>
        </w:r>
      </w:del>
      <w:ins w:id="88" w:author="zhou yu" w:date="2023-08-10T14:21:00Z">
        <w:r>
          <w:t>w</w:t>
        </w:r>
        <w:r>
          <w:rPr>
            <w:rFonts w:hint="eastAsia"/>
          </w:rPr>
          <w:t>ere</w:t>
        </w:r>
        <w:r>
          <w:t xml:space="preserve"> </w:t>
        </w:r>
      </w:ins>
      <w:r>
        <w:t xml:space="preserve">used to store food supplies. </w:t>
      </w:r>
      <w:del w:id="89" w:author="zhou yu" w:date="2023-08-10T14:21:00Z">
        <w:r w:rsidDel="0098660A">
          <w:delText>Accroding</w:delText>
        </w:r>
      </w:del>
      <w:ins w:id="90" w:author="zhou yu" w:date="2023-08-10T14:21:00Z">
        <w:r>
          <w:t>According</w:t>
        </w:r>
      </w:ins>
      <w:r>
        <w:t xml:space="preserve"> to his words,</w:t>
      </w:r>
      <w:ins w:id="91" w:author="zhou yu" w:date="2023-08-10T14:21:00Z">
        <w:r>
          <w:t xml:space="preserve"> </w:t>
        </w:r>
      </w:ins>
      <w:r>
        <w:t>there are very few containers in the “great houses”,</w:t>
      </w:r>
      <w:ins w:id="92" w:author="zhou yu" w:date="2023-08-10T14:21:00Z">
        <w:r>
          <w:t xml:space="preserve"> </w:t>
        </w:r>
      </w:ins>
      <w:r>
        <w:t xml:space="preserve">which contradicts </w:t>
      </w:r>
      <w:del w:id="93" w:author="zhou yu" w:date="2023-08-10T14:21:00Z">
        <w:r w:rsidDel="0098660A">
          <w:delText xml:space="preserve">to </w:delText>
        </w:r>
      </w:del>
      <w:r>
        <w:t>the assumption that they</w:t>
      </w:r>
      <w:ins w:id="94" w:author="zhou yu" w:date="2023-08-10T14:21:00Z">
        <w:r>
          <w:t xml:space="preserve"> were</w:t>
        </w:r>
      </w:ins>
      <w:del w:id="95" w:author="zhou yu" w:date="2023-08-10T14:21:00Z">
        <w:r w:rsidDel="0098660A">
          <w:delText>’re</w:delText>
        </w:r>
      </w:del>
      <w:r>
        <w:t xml:space="preserve"> used to store food.</w:t>
      </w:r>
      <w:ins w:id="96" w:author="zhou yu" w:date="2023-08-10T14:21:00Z">
        <w:r>
          <w:t xml:space="preserve"> </w:t>
        </w:r>
      </w:ins>
      <w:r>
        <w:t>Besides,</w:t>
      </w:r>
      <w:ins w:id="97" w:author="zhou yu" w:date="2023-08-10T14:21:00Z">
        <w:r>
          <w:t xml:space="preserve"> </w:t>
        </w:r>
      </w:ins>
      <w:r>
        <w:t xml:space="preserve">we can </w:t>
      </w:r>
      <w:del w:id="98" w:author="zhou yu" w:date="2023-08-10T14:21:00Z">
        <w:r w:rsidDel="0098660A">
          <w:delText>brely</w:delText>
        </w:r>
      </w:del>
      <w:ins w:id="99" w:author="zhou yu" w:date="2023-08-10T14:21:00Z">
        <w:r>
          <w:t>barely</w:t>
        </w:r>
      </w:ins>
      <w:r>
        <w:t xml:space="preserve"> find maize grain in these houses,</w:t>
      </w:r>
      <w:ins w:id="100" w:author="zhou yu" w:date="2023-08-10T14:21:00Z">
        <w:r>
          <w:t xml:space="preserve"> </w:t>
        </w:r>
      </w:ins>
      <w:r>
        <w:t xml:space="preserve">offering more evidence that the houses </w:t>
      </w:r>
      <w:del w:id="101" w:author="zhou yu" w:date="2023-08-10T14:21:00Z">
        <w:r w:rsidDel="0098660A">
          <w:delText xml:space="preserve">aren’t </w:delText>
        </w:r>
      </w:del>
      <w:ins w:id="102" w:author="zhou yu" w:date="2023-08-10T14:21:00Z">
        <w:r>
          <w:t>were not</w:t>
        </w:r>
        <w:r>
          <w:t xml:space="preserve"> </w:t>
        </w:r>
      </w:ins>
      <w:r>
        <w:t>used to store food.</w:t>
      </w:r>
    </w:p>
    <w:p w14:paraId="3477DB17" w14:textId="67428E06" w:rsidR="0098660A" w:rsidRDefault="0098660A" w:rsidP="0098660A">
      <w:r>
        <w:t>Finally,</w:t>
      </w:r>
      <w:ins w:id="103" w:author="zhou yu" w:date="2023-08-10T14:22:00Z">
        <w:r>
          <w:t xml:space="preserve"> </w:t>
        </w:r>
      </w:ins>
      <w:r>
        <w:t xml:space="preserve">the reading notes that the great houses </w:t>
      </w:r>
      <w:del w:id="104" w:author="zhou yu" w:date="2023-08-10T14:22:00Z">
        <w:r w:rsidDel="0098660A">
          <w:delText xml:space="preserve">are </w:delText>
        </w:r>
      </w:del>
      <w:ins w:id="105" w:author="zhou yu" w:date="2023-08-10T14:22:00Z">
        <w:r>
          <w:t>were</w:t>
        </w:r>
        <w:r>
          <w:t xml:space="preserve"> </w:t>
        </w:r>
      </w:ins>
      <w:r>
        <w:t>used to hold ceremonies.</w:t>
      </w:r>
      <w:ins w:id="106" w:author="zhou yu" w:date="2023-08-10T14:22:00Z">
        <w:r>
          <w:t xml:space="preserve"> </w:t>
        </w:r>
      </w:ins>
      <w:r>
        <w:t xml:space="preserve">The professor holds a different opinion. He explains that there </w:t>
      </w:r>
      <w:del w:id="107" w:author="zhou yu" w:date="2023-08-10T14:22:00Z">
        <w:r w:rsidDel="0098660A">
          <w:delText xml:space="preserve">is </w:delText>
        </w:r>
      </w:del>
      <w:ins w:id="108" w:author="zhou yu" w:date="2023-08-10T14:22:00Z">
        <w:r>
          <w:t>were</w:t>
        </w:r>
        <w:r>
          <w:t xml:space="preserve"> </w:t>
        </w:r>
      </w:ins>
      <w:r>
        <w:t>lots of construction materials found in the houses,</w:t>
      </w:r>
      <w:ins w:id="109" w:author="zhou yu" w:date="2023-08-10T14:22:00Z">
        <w:r>
          <w:t xml:space="preserve"> </w:t>
        </w:r>
      </w:ins>
      <w:r>
        <w:t>including sand and stone. Moreover,</w:t>
      </w:r>
      <w:ins w:id="110" w:author="zhou yu" w:date="2023-08-10T14:22:00Z">
        <w:r>
          <w:t xml:space="preserve"> </w:t>
        </w:r>
      </w:ins>
      <w:r>
        <w:t xml:space="preserve">there </w:t>
      </w:r>
      <w:del w:id="111" w:author="zhou yu" w:date="2023-08-10T14:22:00Z">
        <w:r w:rsidDel="0098660A">
          <w:delText xml:space="preserve">is </w:delText>
        </w:r>
      </w:del>
      <w:ins w:id="112" w:author="zhou yu" w:date="2023-08-10T14:22:00Z">
        <w:r>
          <w:t>were</w:t>
        </w:r>
        <w:r>
          <w:t xml:space="preserve"> </w:t>
        </w:r>
      </w:ins>
      <w:r>
        <w:t>also lots of regular trash. From these facts,</w:t>
      </w:r>
      <w:ins w:id="113" w:author="zhou yu" w:date="2023-08-10T14:22:00Z">
        <w:r>
          <w:t xml:space="preserve"> </w:t>
        </w:r>
      </w:ins>
      <w:r>
        <w:t>he infers that it</w:t>
      </w:r>
      <w:ins w:id="114" w:author="zhou yu" w:date="2023-08-10T14:23:00Z">
        <w:r>
          <w:t xml:space="preserve"> was</w:t>
        </w:r>
      </w:ins>
      <w:del w:id="115" w:author="zhou yu" w:date="2023-08-10T14:23:00Z">
        <w:r w:rsidDel="0098660A">
          <w:delText>’s</w:delText>
        </w:r>
      </w:del>
      <w:r>
        <w:t xml:space="preserve"> not a place for ceremonies because people  </w:t>
      </w:r>
      <w:del w:id="116" w:author="zhou yu" w:date="2023-08-10T14:23:00Z">
        <w:r w:rsidDel="0098660A">
          <w:delText xml:space="preserve">won’t  </w:delText>
        </w:r>
      </w:del>
      <w:ins w:id="117" w:author="zhou yu" w:date="2023-08-10T14:23:00Z">
        <w:r>
          <w:t xml:space="preserve"> did not</w:t>
        </w:r>
        <w:r>
          <w:t xml:space="preserve">  </w:t>
        </w:r>
      </w:ins>
      <w:r>
        <w:t>leave so much irrelevant stuff</w:t>
      </w:r>
      <w:del w:id="118" w:author="zhou yu" w:date="2023-08-10T14:23:00Z">
        <w:r w:rsidDel="0098660A">
          <w:delText>s</w:delText>
        </w:r>
      </w:del>
      <w:r>
        <w:t xml:space="preserve"> in such a spiritual place.</w:t>
      </w:r>
    </w:p>
    <w:p w14:paraId="6CB35A1F" w14:textId="77777777" w:rsidR="0098660A" w:rsidRPr="0098660A" w:rsidRDefault="0098660A" w:rsidP="00D14E7D"/>
    <w:p w14:paraId="4807A45F" w14:textId="79DD354A" w:rsidR="00645ECA" w:rsidRDefault="00645ECA" w:rsidP="00645ECA">
      <w:r>
        <w:t>The reading passage's author listed three competing theories on what the "great houses" were used for.</w:t>
      </w:r>
      <w:r>
        <w:t xml:space="preserve"> </w:t>
      </w:r>
      <w:r>
        <w:t>Yet the professor insists that none of the three theories is right.</w:t>
      </w:r>
    </w:p>
    <w:p w14:paraId="6839BE48" w14:textId="17CFFE5D" w:rsidR="00645ECA" w:rsidRDefault="00645ECA" w:rsidP="00645ECA">
      <w:r>
        <w:t>Firstly,</w:t>
      </w:r>
      <w:r>
        <w:t xml:space="preserve"> </w:t>
      </w:r>
      <w:r>
        <w:t>the professor disputes the reading's point that the structures were for residential use.</w:t>
      </w:r>
      <w:r>
        <w:t xml:space="preserve"> </w:t>
      </w:r>
      <w:r>
        <w:t>He points out that there were few fireplaces in the houses.</w:t>
      </w:r>
      <w:r>
        <w:t xml:space="preserve"> </w:t>
      </w:r>
      <w:r>
        <w:t>Even the largest house contained only 10 fireplaces.</w:t>
      </w:r>
      <w:ins w:id="119" w:author="zhou yu" w:date="2023-08-10T14:26:00Z">
        <w:r>
          <w:t xml:space="preserve">, but more than 100 families lived there. Therefore, </w:t>
        </w:r>
      </w:ins>
      <w:ins w:id="120" w:author="zhou yu" w:date="2023-08-10T14:27:00Z">
        <w:r>
          <w:t xml:space="preserve">the number of fireplaces was significantly lower than the demand. </w:t>
        </w:r>
      </w:ins>
    </w:p>
    <w:p w14:paraId="0A45ADF8" w14:textId="528FB086" w:rsidR="00645ECA" w:rsidRDefault="00645ECA" w:rsidP="00645ECA">
      <w:r>
        <w:t>Secondly,</w:t>
      </w:r>
      <w:r>
        <w:t xml:space="preserve"> </w:t>
      </w:r>
      <w:r>
        <w:t>the professor opposes</w:t>
      </w:r>
      <w:r>
        <w:t xml:space="preserve"> </w:t>
      </w:r>
      <w:r>
        <w:t>the point made in the reading that food storage was the function of the houses</w:t>
      </w:r>
      <w:ins w:id="121" w:author="zhou yu" w:date="2023-08-10T14:27:00Z">
        <w:r>
          <w:t>--</w:t>
        </w:r>
      </w:ins>
      <w:r>
        <w:t>.</w:t>
      </w:r>
      <w:r>
        <w:t xml:space="preserve"> </w:t>
      </w:r>
      <w:r>
        <w:t>The lecturer refutes the idea completely. He even quotes that neither maize nor big containers were found in the Chaco structures.</w:t>
      </w:r>
    </w:p>
    <w:p w14:paraId="754F58BC" w14:textId="19CD8BC8" w:rsidR="0098660A" w:rsidRDefault="00645ECA" w:rsidP="00645ECA">
      <w:r>
        <w:t>Thirdly, the reading notes that those houses were built to hold rites.</w:t>
      </w:r>
      <w:r>
        <w:t xml:space="preserve"> </w:t>
      </w:r>
      <w:r>
        <w:t>However,</w:t>
      </w:r>
      <w:r>
        <w:t xml:space="preserve"> </w:t>
      </w:r>
      <w:r>
        <w:t xml:space="preserve">the lecturer holds a different perspective. The professor explains that there </w:t>
      </w:r>
      <w:del w:id="122" w:author="zhou yu" w:date="2023-08-10T14:28:00Z">
        <w:r w:rsidDel="00645ECA">
          <w:delText xml:space="preserve">wasn't </w:delText>
        </w:r>
      </w:del>
      <w:ins w:id="123" w:author="zhou yu" w:date="2023-08-10T14:28:00Z">
        <w:r>
          <w:t>weren't</w:t>
        </w:r>
        <w:r>
          <w:t xml:space="preserve"> </w:t>
        </w:r>
      </w:ins>
      <w:r>
        <w:t>any building materials found in the buildings.</w:t>
      </w:r>
    </w:p>
    <w:p w14:paraId="6D512F47" w14:textId="77777777" w:rsidR="0098660A" w:rsidRDefault="0098660A" w:rsidP="00D14E7D"/>
    <w:p w14:paraId="459B0B93" w14:textId="77777777" w:rsidR="0098660A" w:rsidRDefault="0098660A" w:rsidP="00D14E7D"/>
    <w:p w14:paraId="492245E3" w14:textId="77777777" w:rsidR="00645ECA" w:rsidRDefault="00645ECA" w:rsidP="00645ECA">
      <w:pPr>
        <w:rPr>
          <w:ins w:id="124" w:author="zhou yu" w:date="2023-08-10T14:33:00Z"/>
        </w:rPr>
      </w:pPr>
      <w:ins w:id="125" w:author="zhou yu" w:date="2023-08-10T14:33:00Z">
        <w:r>
          <w:t xml:space="preserve">--house fireplaces -数量少– largest – 10 fireplaces; -- more than 100 families; </w:t>
        </w:r>
      </w:ins>
    </w:p>
    <w:p w14:paraId="42E00063" w14:textId="77777777" w:rsidR="00645ECA" w:rsidRDefault="00645ECA" w:rsidP="00645ECA">
      <w:pPr>
        <w:rPr>
          <w:ins w:id="126" w:author="zhou yu" w:date="2023-08-10T14:33:00Z"/>
        </w:rPr>
      </w:pPr>
    </w:p>
    <w:p w14:paraId="267BB786" w14:textId="77777777" w:rsidR="00645ECA" w:rsidRDefault="00645ECA" w:rsidP="00645ECA">
      <w:pPr>
        <w:rPr>
          <w:ins w:id="127" w:author="zhou yu" w:date="2023-08-10T14:33:00Z"/>
        </w:rPr>
      </w:pPr>
      <w:ins w:id="128" w:author="zhou yu" w:date="2023-08-10T14:33:00Z">
        <w:r>
          <w:t xml:space="preserve">Food supplies </w:t>
        </w:r>
      </w:ins>
    </w:p>
    <w:p w14:paraId="733C562F" w14:textId="77777777" w:rsidR="00645ECA" w:rsidRDefault="00645ECA" w:rsidP="00645ECA">
      <w:pPr>
        <w:rPr>
          <w:ins w:id="129" w:author="zhou yu" w:date="2023-08-10T14:33:00Z"/>
        </w:rPr>
      </w:pPr>
      <w:ins w:id="130" w:author="zhou yu" w:date="2023-08-10T14:33:00Z">
        <w:r>
          <w:t xml:space="preserve">Maize + Container; </w:t>
        </w:r>
      </w:ins>
    </w:p>
    <w:p w14:paraId="6CC3465A" w14:textId="77777777" w:rsidR="00645ECA" w:rsidRDefault="00645ECA" w:rsidP="00645ECA">
      <w:pPr>
        <w:rPr>
          <w:ins w:id="131" w:author="zhou yu" w:date="2023-08-10T14:33:00Z"/>
        </w:rPr>
      </w:pPr>
    </w:p>
    <w:p w14:paraId="1A6EDF83" w14:textId="77777777" w:rsidR="00645ECA" w:rsidRDefault="00645ECA" w:rsidP="00645ECA">
      <w:pPr>
        <w:rPr>
          <w:ins w:id="132" w:author="zhou yu" w:date="2023-08-10T14:33:00Z"/>
        </w:rPr>
      </w:pPr>
      <w:ins w:id="133" w:author="zhou yu" w:date="2023-08-10T14:33:00Z">
        <w:r>
          <w:t xml:space="preserve">Ceremony </w:t>
        </w:r>
      </w:ins>
    </w:p>
    <w:p w14:paraId="2A815EF6" w14:textId="77777777" w:rsidR="00645ECA" w:rsidRDefault="00645ECA" w:rsidP="00645ECA">
      <w:pPr>
        <w:rPr>
          <w:ins w:id="134" w:author="zhou yu" w:date="2023-08-10T14:33:00Z"/>
        </w:rPr>
      </w:pPr>
    </w:p>
    <w:p w14:paraId="79D9BB79" w14:textId="4024C9F3" w:rsidR="0098660A" w:rsidRDefault="00645ECA" w:rsidP="00645ECA">
      <w:pPr>
        <w:rPr>
          <w:rFonts w:hint="eastAsia"/>
        </w:rPr>
      </w:pPr>
      <w:ins w:id="135" w:author="zhou yu" w:date="2023-08-10T14:33:00Z">
        <w:r>
          <w:t xml:space="preserve">Building materials; regular trash;  </w:t>
        </w:r>
      </w:ins>
    </w:p>
    <w:p w14:paraId="3AFE6645" w14:textId="63BFFA45" w:rsidR="0098660A" w:rsidRDefault="0098660A" w:rsidP="0098660A">
      <w:r>
        <w:t>Structure 1：</w:t>
      </w:r>
      <w:ins w:id="136" w:author="zhou yu" w:date="2023-08-10T14:34:00Z">
        <w:r w:rsidR="00645ECA">
          <w:t xml:space="preserve">assumption; theories; hypothesis </w:t>
        </w:r>
      </w:ins>
    </w:p>
    <w:p w14:paraId="4CA62EA5" w14:textId="720F26CA" w:rsidR="0098660A" w:rsidRDefault="0098660A" w:rsidP="0098660A">
      <w:r>
        <w:t xml:space="preserve">The reading passage’s author is convinced that </w:t>
      </w:r>
      <w:ins w:id="137" w:author="zhou yu" w:date="2023-08-10T14:34:00Z">
        <w:r w:rsidR="00645ECA">
          <w:t xml:space="preserve">three assumptions for great houses in xxx. </w:t>
        </w:r>
      </w:ins>
      <w:r>
        <w:t xml:space="preserve">Yet the professor disagrees with the reading passage. </w:t>
      </w:r>
    </w:p>
    <w:p w14:paraId="551157BF" w14:textId="629E1E54" w:rsidR="00645ECA" w:rsidRDefault="0098660A" w:rsidP="0098660A">
      <w:r>
        <w:t xml:space="preserve">Firstly, the professor disputes the reading’s point that </w:t>
      </w:r>
      <w:r w:rsidR="00645ECA">
        <w:t xml:space="preserve">the great houses were used for housing. </w:t>
      </w:r>
      <w:r w:rsidR="007404EA">
        <w:t xml:space="preserve">The reading explains that the great houses can be seen in Southwest societies and Taos, New Mexico, where people lived in these houses for many years. However, the lecturer claims that the number of fireplaces was significantly lower than they were supposed to have. One example is the </w:t>
      </w:r>
      <w:r w:rsidR="007404EA" w:rsidRPr="007404EA">
        <w:rPr>
          <w:b/>
          <w:bCs/>
        </w:rPr>
        <w:t>largest</w:t>
      </w:r>
      <w:r w:rsidR="007404EA">
        <w:t xml:space="preserve"> great house. The number of fireplaces was only </w:t>
      </w:r>
      <w:r w:rsidR="007404EA" w:rsidRPr="007404EA">
        <w:rPr>
          <w:b/>
          <w:bCs/>
        </w:rPr>
        <w:t>10</w:t>
      </w:r>
      <w:r w:rsidR="007404EA">
        <w:t xml:space="preserve">, but more than </w:t>
      </w:r>
      <w:r w:rsidR="007404EA" w:rsidRPr="007404EA">
        <w:rPr>
          <w:b/>
          <w:bCs/>
        </w:rPr>
        <w:t>100</w:t>
      </w:r>
      <w:r w:rsidR="007404EA">
        <w:t xml:space="preserve"> families lived there. </w:t>
      </w:r>
    </w:p>
    <w:p w14:paraId="20F21262" w14:textId="77777777" w:rsidR="00645ECA" w:rsidRDefault="00645ECA" w:rsidP="0098660A"/>
    <w:p w14:paraId="16FACAF1" w14:textId="11282326" w:rsidR="007404EA" w:rsidRDefault="0098660A" w:rsidP="0098660A">
      <w:r>
        <w:t xml:space="preserve">Secondly, the professor opposes the point made in the reading that </w:t>
      </w:r>
      <w:r w:rsidR="007404EA">
        <w:t xml:space="preserve">great houses were used for storing food, </w:t>
      </w:r>
      <w:r w:rsidR="007404EA" w:rsidRPr="007404EA">
        <w:rPr>
          <w:b/>
          <w:bCs/>
        </w:rPr>
        <w:t>because the size of the house was suitable for storage.</w:t>
      </w:r>
      <w:r w:rsidR="007404EA">
        <w:t xml:space="preserve"> </w:t>
      </w:r>
      <w:r>
        <w:t xml:space="preserve">The lecturer refutes the idea completely. He even quotes that </w:t>
      </w:r>
      <w:r w:rsidR="007404EA">
        <w:t xml:space="preserve">there were not any maize or maize containers in the great houses. </w:t>
      </w:r>
    </w:p>
    <w:p w14:paraId="244494EC" w14:textId="77777777" w:rsidR="007404EA" w:rsidRDefault="007404EA" w:rsidP="0098660A"/>
    <w:p w14:paraId="01AB076F" w14:textId="2B903411" w:rsidR="007404EA" w:rsidRDefault="0098660A" w:rsidP="00D14E7D">
      <w:pPr>
        <w:rPr>
          <w:rFonts w:hint="eastAsia"/>
        </w:rPr>
      </w:pPr>
      <w:r>
        <w:t xml:space="preserve">Thirdly, the reading notes that </w:t>
      </w:r>
      <w:r w:rsidR="007404EA">
        <w:t>these houses were for holding ceremonies, because there were a great number of old materials. For example, a large number of broken pots have been found there, which were used for preparing and serving food for ceremonies.</w:t>
      </w:r>
      <w:r w:rsidR="007404EA">
        <w:rPr>
          <w:rFonts w:hint="eastAsia"/>
        </w:rPr>
        <w:t xml:space="preserve"> </w:t>
      </w:r>
      <w:r>
        <w:t xml:space="preserve">the lecturer holds a different perspective. The professor explains that </w:t>
      </w:r>
      <w:r w:rsidR="007404EA">
        <w:t xml:space="preserve">some building materials were found as well. So all of these may be regular trash rather than celebrities. </w:t>
      </w:r>
    </w:p>
    <w:p w14:paraId="0D566577" w14:textId="77777777" w:rsidR="0098660A" w:rsidRDefault="0098660A" w:rsidP="00D14E7D"/>
    <w:p w14:paraId="1A07F42A" w14:textId="3E2391B6" w:rsidR="0098660A" w:rsidRDefault="00184D63" w:rsidP="00D14E7D">
      <w:r>
        <w:t xml:space="preserve">None—convincing </w:t>
      </w:r>
    </w:p>
    <w:p w14:paraId="01E30360" w14:textId="77777777" w:rsidR="00184D63" w:rsidRDefault="00184D63" w:rsidP="00D14E7D"/>
    <w:p w14:paraId="5E8EC2F7" w14:textId="0B381750" w:rsidR="00184D63" w:rsidRDefault="00184D63" w:rsidP="00D14E7D">
      <w:r>
        <w:t>Outside –</w:t>
      </w:r>
    </w:p>
    <w:p w14:paraId="668056D6" w14:textId="1B773556" w:rsidR="00184D63" w:rsidRDefault="00184D63" w:rsidP="00D14E7D">
      <w:r>
        <w:t xml:space="preserve">Inside </w:t>
      </w:r>
    </w:p>
    <w:p w14:paraId="5D04446E" w14:textId="4ED22B16" w:rsidR="00184D63" w:rsidRDefault="00184D63" w:rsidP="00D14E7D">
      <w:r>
        <w:t xml:space="preserve">If 100+  --fireplace –cooking; </w:t>
      </w:r>
    </w:p>
    <w:p w14:paraId="78FFDD64" w14:textId="13FFE54A" w:rsidR="00184D63" w:rsidRDefault="00184D63" w:rsidP="00D14E7D">
      <w:r>
        <w:t xml:space="preserve">e.g. Largest –10 families; 100 families </w:t>
      </w:r>
    </w:p>
    <w:p w14:paraId="646508E4" w14:textId="4BCCE71C" w:rsidR="00184D63" w:rsidRDefault="00184D63" w:rsidP="00D14E7D">
      <w:r>
        <w:t xml:space="preserve">So –could not be </w:t>
      </w:r>
    </w:p>
    <w:p w14:paraId="5A21F5DE" w14:textId="77777777" w:rsidR="00184D63" w:rsidRPr="00184D63" w:rsidRDefault="00184D63" w:rsidP="00D14E7D">
      <w:pPr>
        <w:rPr>
          <w:rFonts w:hint="eastAsia"/>
        </w:rPr>
      </w:pPr>
    </w:p>
    <w:p w14:paraId="21A3CFC0" w14:textId="1FDF26D4" w:rsidR="0098660A" w:rsidRDefault="00184D63" w:rsidP="00D14E7D">
      <w:r>
        <w:t xml:space="preserve">Maize </w:t>
      </w:r>
    </w:p>
    <w:p w14:paraId="194278FC" w14:textId="695712E3" w:rsidR="00184D63" w:rsidRDefault="00184D63" w:rsidP="00D14E7D">
      <w:r w:rsidRPr="00184D63">
        <w:rPr>
          <w:b/>
          <w:bCs/>
        </w:rPr>
        <w:t>Traces</w:t>
      </w:r>
      <w:r>
        <w:t xml:space="preserve"> of maize </w:t>
      </w:r>
    </w:p>
    <w:p w14:paraId="611B2C0F" w14:textId="7ED672E5" w:rsidR="00184D63" w:rsidRDefault="00184D63" w:rsidP="00D14E7D">
      <w:r>
        <w:t>If –</w:t>
      </w:r>
      <w:r w:rsidRPr="00184D63">
        <w:rPr>
          <w:b/>
          <w:bCs/>
          <w:color w:val="FF0000"/>
        </w:rPr>
        <w:t>spilled</w:t>
      </w:r>
      <w:r w:rsidRPr="00184D63">
        <w:rPr>
          <w:color w:val="FF0000"/>
        </w:rPr>
        <w:t xml:space="preserve"> </w:t>
      </w:r>
      <w:r>
        <w:t xml:space="preserve">maize on the floor; big </w:t>
      </w:r>
      <w:r w:rsidRPr="00184D63">
        <w:rPr>
          <w:b/>
          <w:bCs/>
        </w:rPr>
        <w:t>containers</w:t>
      </w:r>
      <w:r>
        <w:t xml:space="preserve"> </w:t>
      </w:r>
    </w:p>
    <w:p w14:paraId="768B92A4" w14:textId="77777777" w:rsidR="00184D63" w:rsidRDefault="00184D63" w:rsidP="00D14E7D"/>
    <w:p w14:paraId="178CF8C8" w14:textId="19A406F7" w:rsidR="00184D63" w:rsidRDefault="00184D63" w:rsidP="00D14E7D">
      <w:r w:rsidRPr="00184D63">
        <w:rPr>
          <w:b/>
          <w:bCs/>
        </w:rPr>
        <w:t>Besides</w:t>
      </w:r>
      <w:r>
        <w:t xml:space="preserve"> broken pots; -building materials; sand stones; construction materials; --not </w:t>
      </w:r>
    </w:p>
    <w:p w14:paraId="775A512B" w14:textId="1BEA6BD9" w:rsidR="00184D63" w:rsidRDefault="00184D63" w:rsidP="00D14E7D">
      <w:pPr>
        <w:rPr>
          <w:rFonts w:hint="eastAsia"/>
        </w:rPr>
      </w:pPr>
      <w:r>
        <w:t xml:space="preserve">Regular trash –meals of construction workers; -- not for special ceremonies </w:t>
      </w:r>
    </w:p>
    <w:p w14:paraId="69764F1E" w14:textId="77777777" w:rsidR="00184D63" w:rsidRDefault="00184D63" w:rsidP="00D14E7D"/>
    <w:p w14:paraId="1BE625FC" w14:textId="77777777" w:rsidR="00A30421" w:rsidRDefault="00A30421" w:rsidP="00A30421">
      <w:r>
        <w:t>The reading passage's author is convinced that archaeologists have been trying to determine how the buildings were used. Yet the professor insists that he is there is none of the arguments about the great house convincing.</w:t>
      </w:r>
    </w:p>
    <w:p w14:paraId="4CADF507" w14:textId="601D6765" w:rsidR="00A30421" w:rsidRDefault="00A30421" w:rsidP="00A30421">
      <w:pPr>
        <w:rPr>
          <w:ins w:id="138" w:author="zhou yu" w:date="2023-08-10T15:21:00Z"/>
        </w:rPr>
      </w:pPr>
      <w:r>
        <w:t xml:space="preserve">  Firstly, the professor disputes the reading's point that the Chaco structures were purely residential</w:t>
      </w:r>
      <w:ins w:id="139" w:author="zhou yu" w:date="2023-08-10T15:17:00Z">
        <w:r>
          <w:t>—</w:t>
        </w:r>
        <w:r>
          <w:rPr>
            <w:rFonts w:hint="eastAsia"/>
          </w:rPr>
          <w:t>改写</w:t>
        </w:r>
      </w:ins>
      <w:r>
        <w:t xml:space="preserve">. He points out that the great </w:t>
      </w:r>
      <w:del w:id="140" w:author="zhou yu" w:date="2023-08-10T15:18:00Z">
        <w:r w:rsidDel="00A30421">
          <w:delText>houses'</w:delText>
        </w:r>
      </w:del>
      <w:del w:id="141" w:author="zhou yu" w:date="2023-08-10T15:17:00Z">
        <w:r w:rsidDel="00A30421">
          <w:delText>s</w:delText>
        </w:r>
      </w:del>
      <w:ins w:id="142" w:author="zhou yu" w:date="2023-08-10T15:18:00Z">
        <w:r>
          <w:t xml:space="preserve"> houses'</w:t>
        </w:r>
      </w:ins>
      <w:r>
        <w:t xml:space="preserve"> outside look like later and many people live inside the great house</w:t>
      </w:r>
      <w:ins w:id="143" w:author="zhou yu" w:date="2023-08-10T15:18:00Z">
        <w:r>
          <w:t>/</w:t>
        </w:r>
        <w:r>
          <w:rPr>
            <w:rFonts w:hint="eastAsia"/>
          </w:rPr>
          <w:t>the</w:t>
        </w:r>
        <w:r>
          <w:t xml:space="preserve"> appearance of the great house is similar to other accommodations in other regions</w:t>
        </w:r>
      </w:ins>
      <w:r>
        <w:t>.</w:t>
      </w:r>
      <w:ins w:id="144" w:author="zhou yu" w:date="2023-08-10T15:19:00Z">
        <w:r>
          <w:t xml:space="preserve"> However, the lecturer insists that the inside of the great house does prove the residential purpose</w:t>
        </w:r>
      </w:ins>
      <w:ins w:id="145" w:author="zhou yu" w:date="2023-08-10T15:21:00Z">
        <w:r>
          <w:t>.</w:t>
        </w:r>
      </w:ins>
      <w:r>
        <w:t xml:space="preserve"> If hundreds of people live</w:t>
      </w:r>
      <w:ins w:id="146" w:author="zhou yu" w:date="2023-08-10T15:20:00Z">
        <w:r>
          <w:t>d</w:t>
        </w:r>
      </w:ins>
      <w:r>
        <w:t xml:space="preserve"> in the great houses, then there would have to be many fireplaces </w:t>
      </w:r>
      <w:ins w:id="147" w:author="zhou yu" w:date="2023-08-10T15:21:00Z">
        <w:r>
          <w:t xml:space="preserve">for cooking. </w:t>
        </w:r>
      </w:ins>
      <w:r>
        <w:t xml:space="preserve">and </w:t>
      </w:r>
      <w:ins w:id="148" w:author="zhou yu" w:date="2023-08-10T15:21:00Z">
        <w:r>
          <w:t>the lecturer cites one of the largest great house</w:t>
        </w:r>
      </w:ins>
      <w:ins w:id="149" w:author="zhou yu" w:date="2023-08-10T15:22:00Z">
        <w:r>
          <w:t xml:space="preserve">s as an example. The number of fireplaces was only for ten families, but around 100 families lived there. </w:t>
        </w:r>
      </w:ins>
    </w:p>
    <w:p w14:paraId="674C0611" w14:textId="26F6F5C2" w:rsidR="00A30421" w:rsidRDefault="00A30421" w:rsidP="00A30421">
      <w:del w:id="150" w:author="zhou yu" w:date="2023-08-10T15:23:00Z">
        <w:r w:rsidDel="00A30421">
          <w:delText xml:space="preserve">the </w:delText>
        </w:r>
      </w:del>
      <w:del w:id="151" w:author="zhou yu" w:date="2023-08-10T15:20:00Z">
        <w:r w:rsidDel="00A30421">
          <w:delText xml:space="preserve">lagest </w:delText>
        </w:r>
      </w:del>
      <w:del w:id="152" w:author="zhou yu" w:date="2023-08-10T15:23:00Z">
        <w:r w:rsidDel="00A30421">
          <w:delText>one just for only 10 famliles.</w:delText>
        </w:r>
      </w:del>
    </w:p>
    <w:p w14:paraId="6A91ABFD" w14:textId="1ABD7380" w:rsidR="00A30421" w:rsidRDefault="00A30421" w:rsidP="00A30421">
      <w:r>
        <w:t xml:space="preserve">  Secondly, the professor opposes the point made in the reading that Chaco structures were used to store food supplies. The lecturer refutes the idea completely. He even quotes that</w:t>
      </w:r>
      <w:ins w:id="153" w:author="zhou yu" w:date="2023-08-10T15:24:00Z">
        <w:r>
          <w:t xml:space="preserve"> it</w:t>
        </w:r>
      </w:ins>
      <w:r>
        <w:t xml:space="preserve"> is unsupported by evidence because the great house</w:t>
      </w:r>
      <w:del w:id="154" w:author="zhou yu" w:date="2023-08-10T15:17:00Z">
        <w:r w:rsidDel="00A30421">
          <w:delText>e</w:delText>
        </w:r>
      </w:del>
      <w:r>
        <w:t xml:space="preserve">s </w:t>
      </w:r>
      <w:ins w:id="155" w:author="zhou yu" w:date="2023-08-10T15:24:00Z">
        <w:r>
          <w:t xml:space="preserve">does </w:t>
        </w:r>
      </w:ins>
      <w:r>
        <w:t xml:space="preserve">not uncover many traces of maize or maize containers. If the great </w:t>
      </w:r>
      <w:del w:id="156" w:author="zhou yu" w:date="2023-08-10T15:24:00Z">
        <w:r w:rsidDel="00A30421">
          <w:delText xml:space="preserve">housess </w:delText>
        </w:r>
      </w:del>
      <w:ins w:id="157" w:author="zhou yu" w:date="2023-08-10T15:24:00Z">
        <w:r>
          <w:t>houses</w:t>
        </w:r>
        <w:r>
          <w:t xml:space="preserve"> </w:t>
        </w:r>
      </w:ins>
      <w:r>
        <w:t xml:space="preserve">were used for storage, maize may </w:t>
      </w:r>
      <w:ins w:id="158" w:author="zhou yu" w:date="2023-08-10T15:24:00Z">
        <w:r>
          <w:t xml:space="preserve">be </w:t>
        </w:r>
      </w:ins>
      <w:r>
        <w:t>spilled on the floor and had remains of big containers.</w:t>
      </w:r>
    </w:p>
    <w:p w14:paraId="1DCDE007" w14:textId="718D2DB0" w:rsidR="00184D63" w:rsidRDefault="00A30421" w:rsidP="00A30421">
      <w:r>
        <w:t xml:space="preserve">  Thirdly, the reading notes that houses were used as rite centers. the lecturer holds a different perspective. The professor explains that it contains lots of broken pots, and the pots in the pile could be regular trash. Then </w:t>
      </w:r>
      <w:del w:id="159" w:author="zhou yu" w:date="2023-08-10T15:24:00Z">
        <w:r w:rsidDel="00A30421">
          <w:delText xml:space="preserve">you </w:delText>
        </w:r>
      </w:del>
      <w:ins w:id="160" w:author="zhou yu" w:date="2023-08-10T15:24:00Z">
        <w:r>
          <w:t xml:space="preserve"> </w:t>
        </w:r>
        <w:r>
          <w:t xml:space="preserve"> </w:t>
        </w:r>
      </w:ins>
      <w:r>
        <w:t xml:space="preserve">won't want a </w:t>
      </w:r>
      <w:proofErr w:type="spellStart"/>
      <w:r>
        <w:t>ceremonise</w:t>
      </w:r>
      <w:proofErr w:type="spellEnd"/>
      <w:r>
        <w:t>.</w:t>
      </w:r>
    </w:p>
    <w:p w14:paraId="02628586" w14:textId="77777777" w:rsidR="00184D63" w:rsidRDefault="00184D63" w:rsidP="00D14E7D">
      <w:pPr>
        <w:rPr>
          <w:ins w:id="161" w:author="zhou yu" w:date="2023-08-10T15:25:00Z"/>
        </w:rPr>
      </w:pPr>
    </w:p>
    <w:p w14:paraId="0DF36865" w14:textId="2C4FD7D8" w:rsidR="00A30421" w:rsidRDefault="00A30421" w:rsidP="00A30421">
      <w:pPr>
        <w:rPr>
          <w:ins w:id="162" w:author="zhou yu" w:date="2023-08-10T15:28:00Z"/>
          <w:rFonts w:hint="eastAsia"/>
        </w:rPr>
      </w:pPr>
      <w:ins w:id="163" w:author="zhou yu" w:date="2023-08-10T15:25:00Z">
        <w:r>
          <w:t>Thirdly, the reading notes that houses were used as rite centers</w:t>
        </w:r>
        <w:r>
          <w:t xml:space="preserve">, because of a large </w:t>
        </w:r>
      </w:ins>
      <w:ins w:id="164" w:author="zhou yu" w:date="2023-08-10T15:26:00Z">
        <w:r>
          <w:t>number</w:t>
        </w:r>
      </w:ins>
      <w:ins w:id="165" w:author="zhou yu" w:date="2023-08-10T15:25:00Z">
        <w:r>
          <w:t xml:space="preserve"> of broken pots found</w:t>
        </w:r>
        <w:r>
          <w:t>.</w:t>
        </w:r>
        <w:r w:rsidRPr="00A30421">
          <w:t xml:space="preserve"> </w:t>
        </w:r>
        <w:r>
          <w:t>the lecturer holds a different perspective. The professor explains that</w:t>
        </w:r>
        <w:r>
          <w:t xml:space="preserve"> in addition to broken pots, a </w:t>
        </w:r>
      </w:ins>
      <w:ins w:id="166" w:author="zhou yu" w:date="2023-08-10T15:26:00Z">
        <w:r>
          <w:t xml:space="preserve">large number of building materials, such as sand and stones, </w:t>
        </w:r>
      </w:ins>
      <w:ins w:id="167" w:author="zhou yu" w:date="2023-08-10T15:27:00Z">
        <w:r>
          <w:t>were found as well, which were constructing materials, rather than for ceremonies. Besides that, broken pots may be the regular trash from construction workers</w:t>
        </w:r>
      </w:ins>
      <w:ins w:id="168" w:author="zhou yu" w:date="2023-08-10T15:28:00Z">
        <w:r>
          <w:t xml:space="preserve">, </w:t>
        </w:r>
        <w:r>
          <w:t>not for special ceremonies</w:t>
        </w:r>
        <w:r>
          <w:t>.</w:t>
        </w:r>
        <w:r>
          <w:t xml:space="preserve"> </w:t>
        </w:r>
      </w:ins>
    </w:p>
    <w:p w14:paraId="207B520D" w14:textId="4DF8A2AA" w:rsidR="00A30421" w:rsidRPr="00A30421" w:rsidRDefault="00A30421" w:rsidP="00D14E7D">
      <w:pPr>
        <w:rPr>
          <w:ins w:id="169" w:author="zhou yu" w:date="2023-08-10T15:25:00Z"/>
        </w:rPr>
      </w:pPr>
    </w:p>
    <w:p w14:paraId="2BDC0A9B" w14:textId="77777777" w:rsidR="007E1AD6" w:rsidRDefault="007E1AD6" w:rsidP="007E1AD6"/>
    <w:p w14:paraId="338FB64C" w14:textId="77777777" w:rsidR="007E1AD6" w:rsidRDefault="007E1AD6" w:rsidP="007E1AD6"/>
    <w:p w14:paraId="2B516138" w14:textId="72726D24" w:rsidR="007E1AD6" w:rsidRDefault="007E1AD6" w:rsidP="007E1AD6">
      <w:r>
        <w:t>The reading material offered three possible usage the Chaco great houses,</w:t>
      </w:r>
      <w:ins w:id="170" w:author="zhou yu" w:date="2023-08-10T15:30:00Z">
        <w:r>
          <w:t xml:space="preserve"> </w:t>
        </w:r>
      </w:ins>
      <w:r>
        <w:t>yet the professor doesn’t agree with the assumption.</w:t>
      </w:r>
    </w:p>
    <w:p w14:paraId="6C0B727D" w14:textId="5942EB0A" w:rsidR="007E1AD6" w:rsidRDefault="007E1AD6" w:rsidP="007E1AD6">
      <w:pPr>
        <w:rPr>
          <w:ins w:id="171" w:author="zhou yu" w:date="2023-08-10T15:32:00Z"/>
        </w:rPr>
      </w:pPr>
      <w:r>
        <w:t>Firstly,</w:t>
      </w:r>
      <w:ins w:id="172" w:author="zhou yu" w:date="2023-08-10T15:30:00Z">
        <w:r>
          <w:t xml:space="preserve"> </w:t>
        </w:r>
      </w:ins>
      <w:r>
        <w:t>the reading material said the houses were for residential use because the appearance of the houses look</w:t>
      </w:r>
      <w:ins w:id="173" w:author="zhou yu" w:date="2023-08-10T15:31:00Z">
        <w:r>
          <w:t>s</w:t>
        </w:r>
      </w:ins>
      <w:r>
        <w:t xml:space="preserve"> like apartments. But the professor </w:t>
      </w:r>
      <w:del w:id="174" w:author="zhou yu" w:date="2023-08-10T15:31:00Z">
        <w:r w:rsidDel="007E1AD6">
          <w:delText xml:space="preserve">doesn’t </w:delText>
        </w:r>
      </w:del>
      <w:ins w:id="175" w:author="zhou yu" w:date="2023-08-10T15:31:00Z">
        <w:r>
          <w:rPr>
            <w:rFonts w:hint="eastAsia"/>
          </w:rPr>
          <w:t>dis</w:t>
        </w:r>
      </w:ins>
      <w:r>
        <w:t>agree</w:t>
      </w:r>
      <w:ins w:id="176" w:author="zhou yu" w:date="2023-08-10T15:31:00Z">
        <w:r>
          <w:t>s</w:t>
        </w:r>
      </w:ins>
      <w:r>
        <w:t>.</w:t>
      </w:r>
      <w:ins w:id="177" w:author="zhou yu" w:date="2023-08-10T15:30:00Z">
        <w:r>
          <w:t xml:space="preserve"> </w:t>
        </w:r>
      </w:ins>
      <w:r>
        <w:t xml:space="preserve">He figures that </w:t>
      </w:r>
      <w:ins w:id="178" w:author="zhou yu" w:date="2023-08-10T15:31:00Z">
        <w:r>
          <w:t xml:space="preserve">one of </w:t>
        </w:r>
      </w:ins>
      <w:r>
        <w:t>the largest house</w:t>
      </w:r>
      <w:ins w:id="179" w:author="zhou yu" w:date="2023-08-10T15:31:00Z">
        <w:r>
          <w:t>s</w:t>
        </w:r>
      </w:ins>
      <w:r>
        <w:t xml:space="preserve"> only has fireplaces satisfying only ten family’s request</w:t>
      </w:r>
      <w:ins w:id="180" w:author="zhou yu" w:date="2023-08-10T15:31:00Z">
        <w:r>
          <w:t>s</w:t>
        </w:r>
      </w:ins>
      <w:r>
        <w:t>,</w:t>
      </w:r>
      <w:ins w:id="181" w:author="zhou yu" w:date="2023-08-10T15:30:00Z">
        <w:r>
          <w:t xml:space="preserve"> </w:t>
        </w:r>
      </w:ins>
      <w:r>
        <w:t>yet the house could hold more than 100 families. The fireplaces found in the houses could never satisfy the people living in the house,</w:t>
      </w:r>
      <w:ins w:id="182" w:author="zhou yu" w:date="2023-08-10T15:30:00Z">
        <w:r>
          <w:t xml:space="preserve"> </w:t>
        </w:r>
      </w:ins>
      <w:r>
        <w:t xml:space="preserve">indicating it might </w:t>
      </w:r>
      <w:del w:id="183" w:author="zhou yu" w:date="2023-08-10T15:32:00Z">
        <w:r w:rsidDel="007E1AD6">
          <w:delText>be not</w:delText>
        </w:r>
      </w:del>
      <w:ins w:id="184" w:author="zhou yu" w:date="2023-08-10T15:32:00Z">
        <w:r>
          <w:t xml:space="preserve"> not be</w:t>
        </w:r>
      </w:ins>
      <w:r>
        <w:t xml:space="preserve"> used for housing people.</w:t>
      </w:r>
    </w:p>
    <w:p w14:paraId="525DF153" w14:textId="73D4DD21" w:rsidR="007E1AD6" w:rsidRDefault="007E1AD6" w:rsidP="007E1AD6">
      <w:ins w:id="185" w:author="zhou yu" w:date="2023-08-10T15:32:00Z">
        <w:r>
          <w:t xml:space="preserve">Cooking </w:t>
        </w:r>
      </w:ins>
    </w:p>
    <w:p w14:paraId="0E341AC0" w14:textId="74FDF4C5" w:rsidR="007E1AD6" w:rsidRDefault="007E1AD6" w:rsidP="007E1AD6">
      <w:r>
        <w:t>Secondly,</w:t>
      </w:r>
      <w:ins w:id="186" w:author="zhou yu" w:date="2023-08-10T15:30:00Z">
        <w:r>
          <w:t xml:space="preserve"> </w:t>
        </w:r>
      </w:ins>
      <w:r>
        <w:t xml:space="preserve">the professor opposes the point made in the reading that the houses </w:t>
      </w:r>
      <w:del w:id="187" w:author="zhou yu" w:date="2023-08-10T15:32:00Z">
        <w:r w:rsidDel="007E1AD6">
          <w:delText xml:space="preserve">are </w:delText>
        </w:r>
      </w:del>
      <w:ins w:id="188" w:author="zhou yu" w:date="2023-08-10T15:32:00Z">
        <w:r>
          <w:t>were</w:t>
        </w:r>
        <w:r>
          <w:t xml:space="preserve"> </w:t>
        </w:r>
      </w:ins>
      <w:r>
        <w:t xml:space="preserve">used to store food supplies. The reading infers the conclusion from many grain maize that were left </w:t>
      </w:r>
      <w:del w:id="189" w:author="zhou yu" w:date="2023-08-10T15:32:00Z">
        <w:r w:rsidDel="007E1AD6">
          <w:delText xml:space="preserve">on </w:delText>
        </w:r>
      </w:del>
      <w:ins w:id="190" w:author="zhou yu" w:date="2023-08-10T15:32:00Z">
        <w:r>
          <w:t>in</w:t>
        </w:r>
        <w:r>
          <w:t xml:space="preserve"> </w:t>
        </w:r>
      </w:ins>
      <w:r>
        <w:t>the house</w:t>
      </w:r>
      <w:ins w:id="191" w:author="zhou yu" w:date="2023-08-10T15:32:00Z">
        <w:r>
          <w:t>/on the floor</w:t>
        </w:r>
      </w:ins>
      <w:r>
        <w:t xml:space="preserve">. But the professor says there </w:t>
      </w:r>
      <w:del w:id="192" w:author="zhou yu" w:date="2023-08-10T15:32:00Z">
        <w:r w:rsidDel="007E1AD6">
          <w:delText xml:space="preserve">was </w:delText>
        </w:r>
      </w:del>
      <w:ins w:id="193" w:author="zhou yu" w:date="2023-08-10T15:32:00Z">
        <w:r>
          <w:t>were</w:t>
        </w:r>
        <w:r>
          <w:t xml:space="preserve"> </w:t>
        </w:r>
      </w:ins>
      <w:r>
        <w:t>few containers found in the houses,</w:t>
      </w:r>
      <w:ins w:id="194" w:author="zhou yu" w:date="2023-08-10T15:32:00Z">
        <w:r>
          <w:t xml:space="preserve"> </w:t>
        </w:r>
      </w:ins>
      <w:r>
        <w:t>nor was the spilled maize. So</w:t>
      </w:r>
      <w:ins w:id="195" w:author="zhou yu" w:date="2023-08-10T15:33:00Z">
        <w:r>
          <w:t>,</w:t>
        </w:r>
      </w:ins>
      <w:r>
        <w:t xml:space="preserve"> he got </w:t>
      </w:r>
      <w:del w:id="196" w:author="zhou yu" w:date="2023-08-10T15:33:00Z">
        <w:r w:rsidDel="007E1AD6">
          <w:delText>a</w:delText>
        </w:r>
      </w:del>
      <w:ins w:id="197" w:author="zhou yu" w:date="2023-08-10T15:33:00Z">
        <w:r>
          <w:t xml:space="preserve"> the</w:t>
        </w:r>
      </w:ins>
      <w:r>
        <w:t xml:space="preserve"> opposite conclusion.</w:t>
      </w:r>
    </w:p>
    <w:p w14:paraId="5687C4C7" w14:textId="587FEB39" w:rsidR="00A30421" w:rsidRDefault="007E1AD6" w:rsidP="007E1AD6">
      <w:pPr>
        <w:rPr>
          <w:ins w:id="198" w:author="zhou yu" w:date="2023-08-10T15:25:00Z"/>
        </w:rPr>
      </w:pPr>
      <w:r>
        <w:t>Finally,</w:t>
      </w:r>
      <w:ins w:id="199" w:author="zhou yu" w:date="2023-08-10T15:33:00Z">
        <w:r>
          <w:t xml:space="preserve"> </w:t>
        </w:r>
      </w:ins>
      <w:r>
        <w:t>the reading notes that the great houses were used to hold ceremonies because there were quantities of old materials like broken pots left in the house.</w:t>
      </w:r>
      <w:ins w:id="200" w:author="zhou yu" w:date="2023-08-10T15:33:00Z">
        <w:r>
          <w:t xml:space="preserve"> </w:t>
        </w:r>
      </w:ins>
      <w:r>
        <w:t xml:space="preserve">The professor holds a different opinion. He explains that there </w:t>
      </w:r>
      <w:del w:id="201" w:author="zhou yu" w:date="2023-08-10T15:33:00Z">
        <w:r w:rsidDel="007E1AD6">
          <w:delText xml:space="preserve">is </w:delText>
        </w:r>
      </w:del>
      <w:ins w:id="202" w:author="zhou yu" w:date="2023-08-10T15:33:00Z">
        <w:r>
          <w:t>are</w:t>
        </w:r>
        <w:r>
          <w:t xml:space="preserve"> </w:t>
        </w:r>
      </w:ins>
      <w:r>
        <w:t>lots of construction materials found in the houses,</w:t>
      </w:r>
      <w:ins w:id="203" w:author="zhou yu" w:date="2023-08-10T15:33:00Z">
        <w:r>
          <w:t xml:space="preserve"> </w:t>
        </w:r>
      </w:ins>
      <w:r>
        <w:t>including sand and stone</w:t>
      </w:r>
      <w:ins w:id="204" w:author="zhou yu" w:date="2023-08-10T15:33:00Z">
        <w:r>
          <w:t>s</w:t>
        </w:r>
      </w:ins>
      <w:r>
        <w:t>. Moreover,</w:t>
      </w:r>
      <w:ins w:id="205" w:author="zhou yu" w:date="2023-08-10T15:33:00Z">
        <w:r>
          <w:t xml:space="preserve"> </w:t>
        </w:r>
      </w:ins>
      <w:r>
        <w:t>there was also lots of regular trash. From these facts,</w:t>
      </w:r>
      <w:ins w:id="206" w:author="zhou yu" w:date="2023-08-10T15:33:00Z">
        <w:r>
          <w:t xml:space="preserve"> </w:t>
        </w:r>
      </w:ins>
      <w:r>
        <w:t>he infers that the pots might be used by the construction workers rather than be used for ceremonies.</w:t>
      </w:r>
    </w:p>
    <w:p w14:paraId="5B8D7F02" w14:textId="77777777" w:rsidR="00A30421" w:rsidRDefault="00A30421" w:rsidP="00D14E7D"/>
    <w:p w14:paraId="096C77B7" w14:textId="3333D076" w:rsidR="007E1AD6" w:rsidRDefault="007E1AD6" w:rsidP="007E1AD6">
      <w:r>
        <w:t>The reading passage's author listed three competing theories on what the "great houses" were used for.</w:t>
      </w:r>
      <w:ins w:id="207" w:author="zhou yu" w:date="2023-08-10T15:34:00Z">
        <w:r>
          <w:t xml:space="preserve"> </w:t>
        </w:r>
      </w:ins>
      <w:r>
        <w:t>Yet the professor insists that none of the three theories is right.</w:t>
      </w:r>
    </w:p>
    <w:p w14:paraId="21395B7C" w14:textId="0CC8BBE2" w:rsidR="007E1AD6" w:rsidRDefault="007E1AD6" w:rsidP="007E1AD6">
      <w:r>
        <w:t>Firstly,</w:t>
      </w:r>
      <w:ins w:id="208" w:author="zhou yu" w:date="2023-08-10T15:34:00Z">
        <w:r>
          <w:t xml:space="preserve"> </w:t>
        </w:r>
      </w:ins>
      <w:r>
        <w:t>the professor disputes the reading's point that the structures were for residential use.</w:t>
      </w:r>
      <w:ins w:id="209" w:author="zhou yu" w:date="2023-08-10T15:34:00Z">
        <w:r>
          <w:t xml:space="preserve"> </w:t>
        </w:r>
      </w:ins>
      <w:r>
        <w:t>He points out that inside the houses there were few fireplaces,</w:t>
      </w:r>
      <w:ins w:id="210" w:author="zhou yu" w:date="2023-08-10T15:34:00Z">
        <w:r>
          <w:t xml:space="preserve"> </w:t>
        </w:r>
      </w:ins>
      <w:r>
        <w:t xml:space="preserve">which </w:t>
      </w:r>
      <w:del w:id="211" w:author="zhou yu" w:date="2023-08-10T15:34:00Z">
        <w:r w:rsidDel="007E1AD6">
          <w:delText xml:space="preserve">was </w:delText>
        </w:r>
      </w:del>
      <w:ins w:id="212" w:author="zhou yu" w:date="2023-08-10T15:34:00Z">
        <w:r>
          <w:t>were</w:t>
        </w:r>
        <w:r>
          <w:t xml:space="preserve"> </w:t>
        </w:r>
      </w:ins>
      <w:r>
        <w:t>used for cooking.</w:t>
      </w:r>
      <w:ins w:id="213" w:author="zhou yu" w:date="2023-08-10T15:34:00Z">
        <w:r>
          <w:t xml:space="preserve"> </w:t>
        </w:r>
      </w:ins>
      <w:r>
        <w:t>Even the largest house could provide fireplaces for only about 10 families.</w:t>
      </w:r>
      <w:ins w:id="214" w:author="zhou yu" w:date="2023-08-10T15:34:00Z">
        <w:r>
          <w:t>—100 families</w:t>
        </w:r>
      </w:ins>
    </w:p>
    <w:p w14:paraId="307759C6" w14:textId="16C6408B" w:rsidR="007E1AD6" w:rsidRDefault="007E1AD6" w:rsidP="007E1AD6">
      <w:r>
        <w:t>Secondly,</w:t>
      </w:r>
      <w:ins w:id="215" w:author="zhou yu" w:date="2023-08-10T15:34:00Z">
        <w:r>
          <w:t xml:space="preserve"> </w:t>
        </w:r>
      </w:ins>
      <w:r>
        <w:t>the professor opposes the point made in the reading that food storage was the function of the houses.</w:t>
      </w:r>
      <w:ins w:id="216" w:author="zhou yu" w:date="2023-08-10T15:34:00Z">
        <w:r>
          <w:t xml:space="preserve"> </w:t>
        </w:r>
      </w:ins>
      <w:r>
        <w:t>The lecturer refutes the idea completely. He even quotes that neither spilled maize on the floor nor big containers were found in the Chaco structures.</w:t>
      </w:r>
    </w:p>
    <w:p w14:paraId="7C0B9348" w14:textId="4AC596A0" w:rsidR="007E1AD6" w:rsidRDefault="007E1AD6" w:rsidP="007E1AD6">
      <w:r>
        <w:t>Thirdly, the reading notes that those houses were built to hold rites.</w:t>
      </w:r>
      <w:ins w:id="217" w:author="zhou yu" w:date="2023-08-10T15:35:00Z">
        <w:r>
          <w:t xml:space="preserve"> </w:t>
        </w:r>
      </w:ins>
      <w:r>
        <w:t>However,</w:t>
      </w:r>
      <w:ins w:id="218" w:author="zhou yu" w:date="2023-08-10T15:35:00Z">
        <w:r>
          <w:t xml:space="preserve"> </w:t>
        </w:r>
      </w:ins>
      <w:r>
        <w:t>the lecturer holds a different perspective. The professor explains that the pots in the pile could be regular trash like those in the mound at Pueblo Alto.</w:t>
      </w:r>
      <w:ins w:id="219" w:author="zhou yu" w:date="2023-08-10T15:35:00Z">
        <w:r>
          <w:t xml:space="preserve"> </w:t>
        </w:r>
      </w:ins>
      <w:r>
        <w:t>Therefore，</w:t>
      </w:r>
      <w:ins w:id="220" w:author="zhou yu" w:date="2023-08-10T15:35:00Z">
        <w:r>
          <w:rPr>
            <w:rFonts w:hint="eastAsia"/>
          </w:rPr>
          <w:t xml:space="preserve"> </w:t>
        </w:r>
      </w:ins>
      <w:r>
        <w:t>the Chaco great houses could be trash heaps just like the mound.</w:t>
      </w:r>
      <w:ins w:id="221" w:author="zhou yu" w:date="2023-08-10T15:35:00Z">
        <w:r>
          <w:t>—</w:t>
        </w:r>
        <w:r>
          <w:rPr>
            <w:rFonts w:hint="eastAsia"/>
          </w:rPr>
          <w:t>混淆了</w:t>
        </w:r>
      </w:ins>
    </w:p>
    <w:p w14:paraId="57F29C1F" w14:textId="77777777" w:rsidR="007E1AD6" w:rsidRDefault="007E1AD6" w:rsidP="00D14E7D"/>
    <w:p w14:paraId="78622051" w14:textId="77777777" w:rsidR="001270F0" w:rsidRDefault="001270F0" w:rsidP="001270F0">
      <w:r>
        <w:t>The reading material doubts about the accuracy of the memoir written by Chevalier, which is also a valuable historical source. Yet the professor disagrees with the opinion to deny the accuracy of the memoir.</w:t>
      </w:r>
    </w:p>
    <w:p w14:paraId="677EB115" w14:textId="64B2ED51" w:rsidR="001270F0" w:rsidRDefault="001270F0" w:rsidP="001270F0">
      <w:r>
        <w:t>Firstly,</w:t>
      </w:r>
      <w:ins w:id="222" w:author="zhou yu" w:date="2023-08-10T16:09:00Z">
        <w:r>
          <w:t xml:space="preserve"> </w:t>
        </w:r>
      </w:ins>
      <w:r>
        <w:t xml:space="preserve">the reading mentions </w:t>
      </w:r>
      <w:ins w:id="223" w:author="zhou yu" w:date="2023-08-10T16:09:00Z">
        <w:r>
          <w:rPr>
            <w:rFonts w:hint="eastAsia"/>
          </w:rPr>
          <w:t>t</w:t>
        </w:r>
        <w:r>
          <w:t xml:space="preserve">hat </w:t>
        </w:r>
      </w:ins>
      <w:r>
        <w:t>Chevalier borrowed money from a merchant when he was in Switzerland,</w:t>
      </w:r>
      <w:ins w:id="224" w:author="zhou yu" w:date="2023-08-10T16:08:00Z">
        <w:r>
          <w:t xml:space="preserve"> </w:t>
        </w:r>
      </w:ins>
      <w:r>
        <w:t>which contradicts the claim in the memoir that he was really wealthy and spent a lot in parties and gambling. The professor</w:t>
      </w:r>
      <w:ins w:id="225" w:author="zhou yu" w:date="2023-08-10T16:10:00Z">
        <w:r>
          <w:t xml:space="preserve"> explains that</w:t>
        </w:r>
      </w:ins>
      <w:r>
        <w:t xml:space="preserve"> it took time for Chevalier to change his assets into money</w:t>
      </w:r>
      <w:del w:id="226" w:author="zhou yu" w:date="2023-08-10T16:11:00Z">
        <w:r w:rsidDel="001270F0">
          <w:delText xml:space="preserve"> </w:delText>
        </w:r>
      </w:del>
      <w:r>
        <w:t>,</w:t>
      </w:r>
      <w:ins w:id="227" w:author="zhou yu" w:date="2023-08-10T16:11:00Z">
        <w:r>
          <w:t xml:space="preserve"> </w:t>
        </w:r>
      </w:ins>
      <w:r>
        <w:t xml:space="preserve">and during this time he needed to borrow huge </w:t>
      </w:r>
      <w:del w:id="228" w:author="zhou yu" w:date="2023-08-10T16:10:00Z">
        <w:r w:rsidDel="001270F0">
          <w:delText>amouts</w:delText>
        </w:r>
      </w:del>
      <w:ins w:id="229" w:author="zhou yu" w:date="2023-08-10T16:10:00Z">
        <w:r>
          <w:t xml:space="preserve"> amounts</w:t>
        </w:r>
      </w:ins>
      <w:r>
        <w:t xml:space="preserve"> of money for his entertainment. His assets </w:t>
      </w:r>
      <w:del w:id="230" w:author="zhou yu" w:date="2023-08-10T16:10:00Z">
        <w:r w:rsidDel="001270F0">
          <w:delText xml:space="preserve">is </w:delText>
        </w:r>
      </w:del>
      <w:ins w:id="231" w:author="zhou yu" w:date="2023-08-10T16:10:00Z">
        <w:r>
          <w:t>was</w:t>
        </w:r>
        <w:r>
          <w:t xml:space="preserve"> </w:t>
        </w:r>
      </w:ins>
      <w:r>
        <w:t xml:space="preserve">really </w:t>
      </w:r>
      <w:del w:id="232" w:author="zhou yu" w:date="2023-08-10T16:10:00Z">
        <w:r w:rsidDel="001270F0">
          <w:delText>valueble</w:delText>
        </w:r>
      </w:del>
      <w:ins w:id="233" w:author="zhou yu" w:date="2023-08-10T16:10:00Z">
        <w:r>
          <w:t>valuable</w:t>
        </w:r>
      </w:ins>
      <w:r>
        <w:t>,</w:t>
      </w:r>
      <w:ins w:id="234" w:author="zhou yu" w:date="2023-08-10T16:08:00Z">
        <w:r>
          <w:t xml:space="preserve"> </w:t>
        </w:r>
      </w:ins>
      <w:r>
        <w:t>you can’t deny the wealth he had only because he didn’t have too much cash.</w:t>
      </w:r>
    </w:p>
    <w:p w14:paraId="025C5936" w14:textId="509DC3F0" w:rsidR="001270F0" w:rsidRDefault="001270F0" w:rsidP="001270F0">
      <w:r>
        <w:t>Secondly,</w:t>
      </w:r>
      <w:ins w:id="235" w:author="zhou yu" w:date="2023-08-10T16:09:00Z">
        <w:r>
          <w:t xml:space="preserve"> </w:t>
        </w:r>
      </w:ins>
      <w:r>
        <w:t>the reading material doubted about the accuracy of the conversation between himself and Voltaire.</w:t>
      </w:r>
      <w:ins w:id="236" w:author="zhou yu" w:date="2023-08-10T16:08:00Z">
        <w:r>
          <w:t xml:space="preserve"> </w:t>
        </w:r>
      </w:ins>
      <w:r>
        <w:t>He wrote the memoir many years after the conversation</w:t>
      </w:r>
      <w:ins w:id="237" w:author="zhou yu" w:date="2023-08-10T16:11:00Z">
        <w:r>
          <w:t>.</w:t>
        </w:r>
      </w:ins>
      <w:del w:id="238" w:author="zhou yu" w:date="2023-08-10T16:11:00Z">
        <w:r w:rsidDel="001270F0">
          <w:delText>,</w:delText>
        </w:r>
      </w:del>
      <w:ins w:id="239" w:author="zhou yu" w:date="2023-08-10T16:08:00Z">
        <w:r>
          <w:t xml:space="preserve"> </w:t>
        </w:r>
      </w:ins>
      <w:r>
        <w:t xml:space="preserve">nobody can remember every </w:t>
      </w:r>
      <w:del w:id="240" w:author="zhou yu" w:date="2023-08-10T16:11:00Z">
        <w:r w:rsidDel="001270F0">
          <w:delText xml:space="preserve">detials </w:delText>
        </w:r>
      </w:del>
      <w:ins w:id="241" w:author="zhou yu" w:date="2023-08-10T16:11:00Z">
        <w:r>
          <w:t>details</w:t>
        </w:r>
        <w:r>
          <w:t xml:space="preserve"> </w:t>
        </w:r>
      </w:ins>
      <w:r>
        <w:t>after such a long time.</w:t>
      </w:r>
      <w:ins w:id="242" w:author="zhou yu" w:date="2023-08-10T16:08:00Z">
        <w:r>
          <w:t xml:space="preserve"> </w:t>
        </w:r>
      </w:ins>
      <w:r>
        <w:t>Yet the professor figures that Chevalier had tried his best to recall everything he could recall,</w:t>
      </w:r>
      <w:ins w:id="243" w:author="zhou yu" w:date="2023-08-10T16:08:00Z">
        <w:r>
          <w:t xml:space="preserve"> </w:t>
        </w:r>
      </w:ins>
      <w:r>
        <w:t xml:space="preserve">and he </w:t>
      </w:r>
      <w:del w:id="244" w:author="zhou yu" w:date="2023-08-10T16:11:00Z">
        <w:r w:rsidDel="001270F0">
          <w:delText xml:space="preserve">chould </w:delText>
        </w:r>
      </w:del>
      <w:ins w:id="245" w:author="zhou yu" w:date="2023-08-10T16:11:00Z">
        <w:r>
          <w:t>could</w:t>
        </w:r>
        <w:r>
          <w:t xml:space="preserve"> </w:t>
        </w:r>
      </w:ins>
      <w:r>
        <w:t>also infer the details from his formal journals.</w:t>
      </w:r>
    </w:p>
    <w:p w14:paraId="0040251F" w14:textId="76941149" w:rsidR="00A30421" w:rsidRDefault="001270F0" w:rsidP="001270F0">
      <w:pPr>
        <w:rPr>
          <w:rFonts w:hint="eastAsia"/>
        </w:rPr>
      </w:pPr>
      <w:r>
        <w:t>Finally,</w:t>
      </w:r>
      <w:ins w:id="246" w:author="zhou yu" w:date="2023-08-10T16:09:00Z">
        <w:r>
          <w:t xml:space="preserve"> </w:t>
        </w:r>
      </w:ins>
      <w:r>
        <w:t>the reading material mentions that the statement that</w:t>
      </w:r>
      <w:del w:id="247" w:author="zhou yu" w:date="2023-08-10T16:12:00Z">
        <w:r w:rsidDel="001270F0">
          <w:delText xml:space="preserve"> </w:delText>
        </w:r>
      </w:del>
      <w:r>
        <w:t xml:space="preserve"> Chevalier escaped from the prison by himself could be fake, it just aimed to attract more readers</w:t>
      </w:r>
      <w:ins w:id="248" w:author="zhou yu" w:date="2023-08-10T16:12:00Z">
        <w:r>
          <w:t>.</w:t>
        </w:r>
      </w:ins>
      <w:del w:id="249" w:author="zhou yu" w:date="2023-08-10T16:12:00Z">
        <w:r w:rsidDel="001270F0">
          <w:delText>,</w:delText>
        </w:r>
      </w:del>
      <w:ins w:id="250" w:author="zhou yu" w:date="2023-08-10T16:09:00Z">
        <w:r>
          <w:t xml:space="preserve"> </w:t>
        </w:r>
      </w:ins>
      <w:del w:id="251" w:author="zhou yu" w:date="2023-08-10T16:12:00Z">
        <w:r w:rsidDel="001270F0">
          <w:delText>a</w:delText>
        </w:r>
      </w:del>
      <w:ins w:id="252" w:author="zhou yu" w:date="2023-08-10T16:12:00Z">
        <w:r>
          <w:t>A</w:t>
        </w:r>
      </w:ins>
      <w:r>
        <w:t>ctually</w:t>
      </w:r>
      <w:ins w:id="253" w:author="zhou yu" w:date="2023-08-10T16:12:00Z">
        <w:r>
          <w:t>,</w:t>
        </w:r>
      </w:ins>
      <w:r>
        <w:t xml:space="preserve"> he was saved by his friends. The professor notes that there were some people</w:t>
      </w:r>
      <w:ins w:id="254" w:author="zhou yu" w:date="2023-08-10T16:13:00Z">
        <w:r>
          <w:rPr>
            <w:rFonts w:hint="eastAsia"/>
          </w:rPr>
          <w:t>？？</w:t>
        </w:r>
      </w:ins>
      <w:r>
        <w:t xml:space="preserve"> who has </w:t>
      </w:r>
      <w:del w:id="255" w:author="zhou yu" w:date="2023-08-10T16:12:00Z">
        <w:r w:rsidDel="001270F0">
          <w:delText xml:space="preserve">some </w:delText>
        </w:r>
      </w:del>
      <w:r>
        <w:t>more powerful friends than Chevalier’s friends,</w:t>
      </w:r>
      <w:ins w:id="256" w:author="zhou yu" w:date="2023-08-10T16:09:00Z">
        <w:r>
          <w:t xml:space="preserve"> </w:t>
        </w:r>
      </w:ins>
      <w:r>
        <w:t>but they still failed to escape from the prison. Besides,</w:t>
      </w:r>
      <w:ins w:id="257" w:author="zhou yu" w:date="2023-08-10T16:09:00Z">
        <w:r>
          <w:t xml:space="preserve"> </w:t>
        </w:r>
      </w:ins>
      <w:r>
        <w:t xml:space="preserve">a local journal once mentioned that the ceiling of the prison </w:t>
      </w:r>
      <w:del w:id="258" w:author="zhou yu" w:date="2023-08-10T16:13:00Z">
        <w:r w:rsidDel="001270F0">
          <w:delText xml:space="preserve">wan </w:delText>
        </w:r>
      </w:del>
      <w:ins w:id="259" w:author="zhou yu" w:date="2023-08-10T16:13:00Z">
        <w:r>
          <w:t>was</w:t>
        </w:r>
        <w:r>
          <w:t xml:space="preserve"> </w:t>
        </w:r>
      </w:ins>
      <w:del w:id="260" w:author="zhou yu" w:date="2023-08-10T16:13:00Z">
        <w:r w:rsidDel="001270F0">
          <w:delText xml:space="preserve">repaiered </w:delText>
        </w:r>
      </w:del>
      <w:ins w:id="261" w:author="zhou yu" w:date="2023-08-10T16:13:00Z">
        <w:r>
          <w:t xml:space="preserve"> </w:t>
        </w:r>
        <w:r>
          <w:rPr>
            <w:rFonts w:hint="eastAsia"/>
          </w:rPr>
          <w:t>repa</w:t>
        </w:r>
        <w:r>
          <w:t>ired</w:t>
        </w:r>
        <w:r>
          <w:t xml:space="preserve"> </w:t>
        </w:r>
      </w:ins>
      <w:del w:id="262" w:author="zhou yu" w:date="2023-08-10T16:13:00Z">
        <w:r w:rsidDel="001270F0">
          <w:delText>at that time</w:delText>
        </w:r>
      </w:del>
      <w:ins w:id="263" w:author="zhou yu" w:date="2023-08-10T16:13:00Z">
        <w:r>
          <w:t xml:space="preserve"> </w:t>
        </w:r>
        <w:r>
          <w:rPr>
            <w:rFonts w:hint="eastAsia"/>
          </w:rPr>
          <w:t>不清晰</w:t>
        </w:r>
      </w:ins>
      <w:r>
        <w:t>,</w:t>
      </w:r>
      <w:ins w:id="264" w:author="zhou yu" w:date="2023-08-10T16:09:00Z">
        <w:r>
          <w:t xml:space="preserve"> </w:t>
        </w:r>
      </w:ins>
      <w:r>
        <w:t>meaning it might be destroyed when Chevaliers escaped,</w:t>
      </w:r>
      <w:ins w:id="265" w:author="zhou yu" w:date="2023-08-10T16:09:00Z">
        <w:r>
          <w:t xml:space="preserve"> </w:t>
        </w:r>
      </w:ins>
      <w:r>
        <w:t>which coincides to what he wrote in the memoir.</w:t>
      </w:r>
    </w:p>
    <w:p w14:paraId="6EE2B854" w14:textId="77777777" w:rsidR="0098660A" w:rsidRDefault="0098660A" w:rsidP="00D14E7D"/>
    <w:p w14:paraId="7DE6501A" w14:textId="7BB306DC" w:rsidR="001270F0" w:rsidRDefault="001270F0" w:rsidP="001270F0">
      <w:r>
        <w:t>The reading passage’s author is convinced that Chevalier distorted or invented many events in the memoir to make his life seem more exciting and glamorous than it really was. Yet the professor insists that C</w:t>
      </w:r>
      <w:ins w:id="266" w:author="zhou yu" w:date="2023-08-10T16:14:00Z">
        <w:r>
          <w:rPr>
            <w:rFonts w:hint="eastAsia"/>
          </w:rPr>
          <w:t>h</w:t>
        </w:r>
      </w:ins>
      <w:del w:id="267" w:author="zhou yu" w:date="2023-08-10T16:14:00Z">
        <w:r w:rsidDel="001270F0">
          <w:delText>j</w:delText>
        </w:r>
      </w:del>
      <w:r>
        <w:t>evalier's memoir is pretty accurate overall.</w:t>
      </w:r>
    </w:p>
    <w:p w14:paraId="62BB60AD" w14:textId="77777777" w:rsidR="001270F0" w:rsidRDefault="001270F0" w:rsidP="001270F0"/>
    <w:p w14:paraId="079BF7F9" w14:textId="2D65CEC3" w:rsidR="001270F0" w:rsidRDefault="001270F0" w:rsidP="001270F0">
      <w:r>
        <w:t>Firstly, the professor disputes the reading’s point that in his memoir the Chevalier was very wealthy</w:t>
      </w:r>
      <w:ins w:id="268" w:author="zhou yu" w:date="2023-08-10T16:14:00Z">
        <w:r>
          <w:t>,</w:t>
        </w:r>
      </w:ins>
      <w:r>
        <w:t xml:space="preserve"> </w:t>
      </w:r>
      <w:del w:id="269" w:author="zhou yu" w:date="2023-08-10T16:14:00Z">
        <w:r w:rsidDel="001270F0">
          <w:delText>whlie</w:delText>
        </w:r>
      </w:del>
      <w:ins w:id="270" w:author="zhou yu" w:date="2023-08-10T16:14:00Z">
        <w:r>
          <w:t>while</w:t>
        </w:r>
      </w:ins>
      <w:r>
        <w:t xml:space="preserve"> living in Switzerland. So</w:t>
      </w:r>
      <w:ins w:id="271" w:author="zhou yu" w:date="2023-08-10T16:15:00Z">
        <w:r>
          <w:t>,</w:t>
        </w:r>
      </w:ins>
      <w:r>
        <w:t xml:space="preserve"> there is no need for him to borrow money if he </w:t>
      </w:r>
      <w:del w:id="272" w:author="zhou yu" w:date="2023-08-10T16:15:00Z">
        <w:r w:rsidDel="001270F0">
          <w:delText xml:space="preserve">is </w:delText>
        </w:r>
      </w:del>
      <w:ins w:id="273" w:author="zhou yu" w:date="2023-08-10T16:15:00Z">
        <w:r>
          <w:t>was</w:t>
        </w:r>
        <w:r>
          <w:t xml:space="preserve"> </w:t>
        </w:r>
      </w:ins>
      <w:del w:id="274" w:author="zhou yu" w:date="2023-08-10T16:15:00Z">
        <w:r w:rsidDel="001270F0">
          <w:delText xml:space="preserve">real </w:delText>
        </w:r>
      </w:del>
      <w:r>
        <w:t>rich. He points out that when he ran out of cash, it usually took a few day</w:t>
      </w:r>
      <w:ins w:id="275" w:author="zhou yu" w:date="2023-08-10T16:15:00Z">
        <w:r>
          <w:t>s</w:t>
        </w:r>
      </w:ins>
      <w:r>
        <w:t xml:space="preserve"> to wait for his money, he had to borrow some </w:t>
      </w:r>
      <w:del w:id="276" w:author="zhou yu" w:date="2023-08-10T16:15:00Z">
        <w:r w:rsidDel="001270F0">
          <w:delText>money</w:delText>
        </w:r>
      </w:del>
      <w:ins w:id="277" w:author="zhou yu" w:date="2023-08-10T16:15:00Z">
        <w:r>
          <w:t>cash</w:t>
        </w:r>
      </w:ins>
      <w:r>
        <w:t>.</w:t>
      </w:r>
    </w:p>
    <w:p w14:paraId="06C8F3E2" w14:textId="77777777" w:rsidR="001270F0" w:rsidRPr="001270F0" w:rsidRDefault="001270F0" w:rsidP="001270F0"/>
    <w:p w14:paraId="0584CF1F" w14:textId="59871860" w:rsidR="001270F0" w:rsidRDefault="001270F0" w:rsidP="001270F0">
      <w:r>
        <w:t>Secondly, the professor opposes the point made in the reading that</w:t>
      </w:r>
      <w:ins w:id="278" w:author="zhou yu" w:date="2023-08-10T16:15:00Z">
        <w:r>
          <w:t xml:space="preserve"> it</w:t>
        </w:r>
      </w:ins>
      <w:r>
        <w:t xml:space="preserve"> is impossible to remember exact phrases many years </w:t>
      </w:r>
      <w:del w:id="279" w:author="zhou yu" w:date="2023-08-10T16:16:00Z">
        <w:r w:rsidDel="001270F0">
          <w:delText>ealier</w:delText>
        </w:r>
      </w:del>
      <w:ins w:id="280" w:author="zhou yu" w:date="2023-08-10T16:16:00Z">
        <w:r>
          <w:t>earlier/later</w:t>
        </w:r>
      </w:ins>
      <w:r>
        <w:t xml:space="preserve">, so no one doubts that the Chevalier and Voltaire met and conversed. The lecturer refutes the idea completely. He even quotes that Chevalier wrote down everything he could remember </w:t>
      </w:r>
      <w:del w:id="281" w:author="zhou yu" w:date="2023-08-10T16:16:00Z">
        <w:r w:rsidDel="001270F0">
          <w:delText xml:space="preserve">in </w:delText>
        </w:r>
      </w:del>
      <w:ins w:id="282" w:author="zhou yu" w:date="2023-08-10T16:16:00Z">
        <w:r>
          <w:t xml:space="preserve"> after</w:t>
        </w:r>
        <w:r>
          <w:t xml:space="preserve"> </w:t>
        </w:r>
      </w:ins>
      <w:del w:id="283" w:author="zhou yu" w:date="2023-08-10T16:16:00Z">
        <w:r w:rsidDel="001270F0">
          <w:delText xml:space="preserve">hie </w:delText>
        </w:r>
      </w:del>
      <w:ins w:id="284" w:author="zhou yu" w:date="2023-08-10T16:16:00Z">
        <w:r>
          <w:t>his</w:t>
        </w:r>
        <w:r>
          <w:t xml:space="preserve"> </w:t>
        </w:r>
      </w:ins>
      <w:r>
        <w:t>night conversation.</w:t>
      </w:r>
    </w:p>
    <w:p w14:paraId="0784686E" w14:textId="77777777" w:rsidR="001270F0" w:rsidRDefault="001270F0" w:rsidP="001270F0"/>
    <w:p w14:paraId="1AECEF4C" w14:textId="7C74E8E3" w:rsidR="001270F0" w:rsidRDefault="001270F0" w:rsidP="001270F0">
      <w:r>
        <w:t xml:space="preserve">Thirdly, the reading notes that </w:t>
      </w:r>
      <w:del w:id="285" w:author="zhou yu" w:date="2023-08-10T16:16:00Z">
        <w:r w:rsidDel="001270F0">
          <w:delText xml:space="preserve">Cjevalier's </w:delText>
        </w:r>
      </w:del>
      <w:ins w:id="286" w:author="zhou yu" w:date="2023-08-10T16:16:00Z">
        <w:r>
          <w:t>Chevalier's</w:t>
        </w:r>
        <w:r>
          <w:t xml:space="preserve"> </w:t>
        </w:r>
      </w:ins>
      <w:r>
        <w:t>escape</w:t>
      </w:r>
      <w:ins w:id="287" w:author="zhou yu" w:date="2023-08-10T16:16:00Z">
        <w:r>
          <w:t>d</w:t>
        </w:r>
      </w:ins>
      <w:r>
        <w:t xml:space="preserve"> from </w:t>
      </w:r>
      <w:del w:id="288" w:author="zhou yu" w:date="2023-08-10T16:16:00Z">
        <w:r w:rsidDel="001270F0">
          <w:delText xml:space="preserve">a </w:delText>
        </w:r>
      </w:del>
      <w:r>
        <w:t xml:space="preserve">prison. the lecturer holds a different perspective. The professor explains that the old government documents </w:t>
      </w:r>
      <w:del w:id="289" w:author="zhou yu" w:date="2023-08-10T16:17:00Z">
        <w:r w:rsidDel="001270F0">
          <w:delText xml:space="preserve">sad </w:delText>
        </w:r>
      </w:del>
      <w:ins w:id="290" w:author="zhou yu" w:date="2023-08-10T16:17:00Z">
        <w:r>
          <w:t>says</w:t>
        </w:r>
        <w:r>
          <w:t xml:space="preserve"> </w:t>
        </w:r>
      </w:ins>
      <w:r>
        <w:t>after he ran out of the prison they repair</w:t>
      </w:r>
      <w:ins w:id="291" w:author="zhou yu" w:date="2023-08-10T16:17:00Z">
        <w:r>
          <w:t>ed</w:t>
        </w:r>
      </w:ins>
      <w:r>
        <w:t xml:space="preserve"> the room he lived, so his memoir is right.</w:t>
      </w:r>
    </w:p>
    <w:p w14:paraId="6B1658BC" w14:textId="77777777" w:rsidR="001270F0" w:rsidRDefault="001270F0" w:rsidP="00D14E7D"/>
    <w:p w14:paraId="4DAA5C57" w14:textId="06CBD7EF" w:rsidR="00F13489" w:rsidRDefault="00F13489" w:rsidP="00D14E7D">
      <w:pPr>
        <w:rPr>
          <w:ins w:id="292" w:author="zhou yu" w:date="2023-08-10T16:19:00Z"/>
        </w:rPr>
      </w:pPr>
      <w:ins w:id="293" w:author="zhou yu" w:date="2023-08-10T16:18:00Z">
        <w:r>
          <w:t>Suspect</w:t>
        </w:r>
      </w:ins>
      <w:ins w:id="294" w:author="zhou yu" w:date="2023-08-10T16:19:00Z">
        <w:r>
          <w:rPr>
            <w:rFonts w:hint="eastAsia"/>
          </w:rPr>
          <w:t xml:space="preserve">： </w:t>
        </w:r>
        <w:r>
          <w:t>+ n/phrase/sentence –</w:t>
        </w:r>
        <w:r>
          <w:rPr>
            <w:rFonts w:hint="eastAsia"/>
          </w:rPr>
          <w:t>怀疑做过这个事情</w:t>
        </w:r>
      </w:ins>
      <w:ins w:id="295" w:author="zhou yu" w:date="2023-08-10T16:18:00Z">
        <w:r>
          <w:t xml:space="preserve"> </w:t>
        </w:r>
      </w:ins>
    </w:p>
    <w:p w14:paraId="4F234B36" w14:textId="352DF1EF" w:rsidR="001270F0" w:rsidRDefault="00F13489" w:rsidP="00D14E7D">
      <w:pPr>
        <w:rPr>
          <w:ins w:id="296" w:author="zhou yu" w:date="2023-08-10T16:18:00Z"/>
        </w:rPr>
      </w:pPr>
      <w:ins w:id="297" w:author="zhou yu" w:date="2023-08-10T16:18:00Z">
        <w:r>
          <w:t xml:space="preserve">doubt </w:t>
        </w:r>
      </w:ins>
      <w:ins w:id="298" w:author="zhou yu" w:date="2023-08-10T16:19:00Z">
        <w:r>
          <w:rPr>
            <w:rFonts w:hint="eastAsia"/>
          </w:rPr>
          <w:t xml:space="preserve">： </w:t>
        </w:r>
        <w:r>
          <w:t xml:space="preserve">+ </w:t>
        </w:r>
        <w:r>
          <w:rPr>
            <w:rFonts w:hint="eastAsia"/>
          </w:rPr>
          <w:t>怀疑没有发生；</w:t>
        </w:r>
      </w:ins>
    </w:p>
    <w:p w14:paraId="77B93548" w14:textId="11009928" w:rsidR="00F13489" w:rsidRDefault="00F13489" w:rsidP="00D14E7D">
      <w:ins w:id="299" w:author="zhou yu" w:date="2023-08-10T16:19:00Z">
        <w:r>
          <w:rPr>
            <w:rFonts w:hint="eastAsia"/>
          </w:rPr>
          <w:t>doub</w:t>
        </w:r>
        <w:r>
          <w:t xml:space="preserve">le </w:t>
        </w:r>
      </w:ins>
    </w:p>
    <w:p w14:paraId="57ACB993" w14:textId="77777777" w:rsidR="001270F0" w:rsidRDefault="001270F0" w:rsidP="001270F0">
      <w:r>
        <w:t>The reading passage’s author notes that some critics are doubtful about Chevalier's memoir. They suspect that Chevalier invented many stories. Yet the professor insists that the memoir is true and reliable.</w:t>
      </w:r>
    </w:p>
    <w:p w14:paraId="18582455" w14:textId="6059AB0A" w:rsidR="001270F0" w:rsidRDefault="001270F0" w:rsidP="001270F0">
      <w:r>
        <w:t xml:space="preserve">Firstly, the professor disputes the reading’s point that Chevalier wasn't surely very rich while living in Switzerland. He points out that Chevalier was not poor at that time. He had to borrow money just because he was temporarily short of money when his </w:t>
      </w:r>
      <w:del w:id="300" w:author="zhou yu" w:date="2023-08-10T16:20:00Z">
        <w:r w:rsidDel="00F13489">
          <w:rPr>
            <w:rFonts w:hint="eastAsia"/>
          </w:rPr>
          <w:delText xml:space="preserve">essays </w:delText>
        </w:r>
      </w:del>
      <w:ins w:id="301" w:author="zhou yu" w:date="2023-08-10T16:20:00Z">
        <w:r w:rsidR="00F13489">
          <w:rPr>
            <w:rFonts w:hint="eastAsia"/>
          </w:rPr>
          <w:t>ass</w:t>
        </w:r>
        <w:r w:rsidR="00F13489">
          <w:t xml:space="preserve">ets/property </w:t>
        </w:r>
      </w:ins>
      <w:r>
        <w:t>hadn't change into money</w:t>
      </w:r>
      <w:ins w:id="302" w:author="zhou yu" w:date="2023-08-10T16:20:00Z">
        <w:r w:rsidR="00F13489">
          <w:t>/cash</w:t>
        </w:r>
      </w:ins>
      <w:r>
        <w:t xml:space="preserve"> yet.</w:t>
      </w:r>
    </w:p>
    <w:p w14:paraId="087681E3" w14:textId="0AB0A77A" w:rsidR="001270F0" w:rsidRDefault="001270F0" w:rsidP="001270F0">
      <w:r>
        <w:t xml:space="preserve">Secondly, the professor opposes the point made in the reading that Chevalier's record of the conversation he had with Voltaire wasn't accurate because the record was written so long after the conversation that it was </w:t>
      </w:r>
      <w:del w:id="303" w:author="zhou yu" w:date="2023-08-10T16:21:00Z">
        <w:r w:rsidDel="00F13489">
          <w:delText>irrealistic</w:delText>
        </w:r>
      </w:del>
      <w:ins w:id="304" w:author="zhou yu" w:date="2023-08-10T16:21:00Z">
        <w:r w:rsidR="00F13489">
          <w:t xml:space="preserve"> unrealistic</w:t>
        </w:r>
      </w:ins>
      <w:r>
        <w:t xml:space="preserve"> to remember exact words. The lecturer refutes the idea completely. He even quotes that the close relationship and respect for Voltaire enabled Chevalier to bear some of the details of the talk in mind.</w:t>
      </w:r>
    </w:p>
    <w:p w14:paraId="6BED0DD0" w14:textId="60C9748F" w:rsidR="001270F0" w:rsidRDefault="001270F0" w:rsidP="001270F0">
      <w:r>
        <w:t>Thirdly, the critics suspect that Chevalier's escape from the prison was due to an offered bride to his jailers. The lecturer holds a different perspective. The professor explains that Chevalier's friends weren't capable of offering a bride.</w:t>
      </w:r>
      <w:ins w:id="305" w:author="zhou yu" w:date="2023-08-10T16:21:00Z">
        <w:r w:rsidR="00F13489">
          <w:t xml:space="preserve"> </w:t>
        </w:r>
      </w:ins>
      <w:r>
        <w:t>What's more,</w:t>
      </w:r>
      <w:ins w:id="306" w:author="zhou yu" w:date="2023-08-10T16:21:00Z">
        <w:r w:rsidR="00F13489">
          <w:t xml:space="preserve"> </w:t>
        </w:r>
      </w:ins>
      <w:r>
        <w:t>the prison repaired the ceiling after Chevalier's escape</w:t>
      </w:r>
      <w:del w:id="307" w:author="zhou yu" w:date="2023-08-10T16:21:00Z">
        <w:r w:rsidDel="00F13489">
          <w:delText xml:space="preserve"> </w:delText>
        </w:r>
      </w:del>
      <w:r>
        <w:t>,</w:t>
      </w:r>
      <w:ins w:id="308" w:author="zhou yu" w:date="2023-08-10T16:21:00Z">
        <w:r w:rsidR="00F13489">
          <w:t xml:space="preserve"> </w:t>
        </w:r>
      </w:ins>
      <w:r>
        <w:t>which indicates that Chevalier had escaped from the ceiling.</w:t>
      </w:r>
    </w:p>
    <w:p w14:paraId="7B97E1A3" w14:textId="77777777" w:rsidR="001270F0" w:rsidRDefault="001270F0" w:rsidP="00D14E7D"/>
    <w:p w14:paraId="11FDB6E3" w14:textId="786B8AF8" w:rsidR="001270F0" w:rsidRDefault="00F13489" w:rsidP="00D14E7D">
      <w:r>
        <w:t xml:space="preserve">Accurate; reliable </w:t>
      </w:r>
    </w:p>
    <w:p w14:paraId="251EA221" w14:textId="77777777" w:rsidR="001270F0" w:rsidRDefault="001270F0" w:rsidP="00D14E7D">
      <w:pPr>
        <w:rPr>
          <w:rFonts w:hint="eastAsia"/>
        </w:rPr>
      </w:pPr>
    </w:p>
    <w:p w14:paraId="35AE51FE" w14:textId="77777777" w:rsidR="001270F0" w:rsidRDefault="001270F0" w:rsidP="00D14E7D">
      <w:pPr>
        <w:rPr>
          <w:rFonts w:hint="eastAsia"/>
        </w:rPr>
      </w:pPr>
    </w:p>
    <w:p w14:paraId="7A0DF51A" w14:textId="77777777" w:rsidR="0098660A" w:rsidRDefault="0098660A" w:rsidP="00D14E7D">
      <w:pPr>
        <w:rPr>
          <w:rFonts w:hint="eastAsia"/>
        </w:rPr>
      </w:pPr>
    </w:p>
    <w:sectPr w:rsidR="009866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ou yu">
    <w15:presenceInfo w15:providerId="Windows Live" w15:userId="ab675d960fa77d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wNjU3NzQCkkYGhko6SsGpxcWZ+XkgBca1ADIq+0MsAAAA"/>
  </w:docVars>
  <w:rsids>
    <w:rsidRoot w:val="002F1B93"/>
    <w:rsid w:val="001270F0"/>
    <w:rsid w:val="00184D63"/>
    <w:rsid w:val="001A79FE"/>
    <w:rsid w:val="002F1B93"/>
    <w:rsid w:val="00332273"/>
    <w:rsid w:val="00437071"/>
    <w:rsid w:val="00507800"/>
    <w:rsid w:val="00555CCC"/>
    <w:rsid w:val="00614E17"/>
    <w:rsid w:val="00645ECA"/>
    <w:rsid w:val="00717714"/>
    <w:rsid w:val="007404EA"/>
    <w:rsid w:val="007E1AD6"/>
    <w:rsid w:val="0098660A"/>
    <w:rsid w:val="00A30421"/>
    <w:rsid w:val="00A92495"/>
    <w:rsid w:val="00CC0ABB"/>
    <w:rsid w:val="00D14E7D"/>
    <w:rsid w:val="00F13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C4D46"/>
  <w15:chartTrackingRefBased/>
  <w15:docId w15:val="{AFFE188F-E96D-47ED-B5D2-88BABC41F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507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427C3-5CAC-4474-8A56-DA9199766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Pages>
  <Words>2714</Words>
  <Characters>15470</Characters>
  <Application>Microsoft Office Word</Application>
  <DocSecurity>0</DocSecurity>
  <Lines>128</Lines>
  <Paragraphs>36</Paragraphs>
  <ScaleCrop>false</ScaleCrop>
  <Company/>
  <LinksUpToDate>false</LinksUpToDate>
  <CharactersWithSpaces>18148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yu</dc:creator>
  <cp:keywords/>
  <dc:description/>
  <cp:lastModifiedBy>zhou yu</cp:lastModifiedBy>
  <cp:revision>5</cp:revision>
  <dcterms:created xsi:type="dcterms:W3CDTF">2023-08-09T06:22:00Z</dcterms:created>
  <dcterms:modified xsi:type="dcterms:W3CDTF">2023-08-10T08:29:00Z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b1a9e0187e4fb580ae3e010396fefccd6a52fc0136a4bc0e08eff602adee17b4</vt:lpwstr>
  </property>
</Properties>
</file>